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3F56F87C" w:rsidR="00D8553F" w:rsidRPr="00BB0BCC" w:rsidRDefault="0058709C" w:rsidP="007D64C8">
      <w:pPr>
        <w:pStyle w:val="Heading1"/>
        <w:rPr>
          <w:b w:val="0"/>
          <w:color w:val="FF0000"/>
        </w:rPr>
      </w:pPr>
      <w:r w:rsidRPr="00BB0BCC">
        <w:rPr>
          <w:b w:val="0"/>
          <w:color w:val="FF0000"/>
        </w:rPr>
        <w:t xml:space="preserve">Updated tables </w:t>
      </w:r>
      <w:r w:rsidR="00D8553F" w:rsidRPr="00BB0BCC">
        <w:rPr>
          <w:b w:val="0"/>
          <w:color w:val="FF0000"/>
        </w:rPr>
        <w:t>from version 4.0.3 to</w:t>
      </w:r>
      <w:r w:rsidRPr="00BB0BCC">
        <w:rPr>
          <w:b w:val="0"/>
          <w:color w:val="FF0000"/>
        </w:rPr>
        <w:t xml:space="preserve"> version 5.</w:t>
      </w:r>
      <w:r w:rsidR="001B4F19" w:rsidRPr="00BB0BCC">
        <w:rPr>
          <w:b w:val="0"/>
          <w:color w:val="FF0000"/>
        </w:rPr>
        <w:t>2</w:t>
      </w:r>
      <w:r w:rsidRPr="00BB0BCC">
        <w:rPr>
          <w:b w:val="0"/>
          <w:color w:val="FF0000"/>
        </w:rPr>
        <w:t>.</w:t>
      </w:r>
      <w:r w:rsidR="00C737E4" w:rsidRPr="00BB0BCC">
        <w:rPr>
          <w:b w:val="0"/>
          <w:color w:val="FF0000"/>
        </w:rPr>
        <w:t>1</w:t>
      </w:r>
      <w:r w:rsidR="00D8553F" w:rsidRPr="00BB0BCC">
        <w:rPr>
          <w:b w:val="0"/>
          <w:color w:val="FF0000"/>
        </w:rPr>
        <w:t xml:space="preserve"> </w:t>
      </w:r>
    </w:p>
    <w:p w14:paraId="118A7DA1" w14:textId="51C03C13" w:rsidR="007D64C8" w:rsidRPr="00BB0BCC" w:rsidRDefault="00C737E4" w:rsidP="007D64C8">
      <w:pPr>
        <w:pStyle w:val="Heading1"/>
        <w:rPr>
          <w:b w:val="0"/>
          <w:color w:val="FF0000"/>
        </w:rPr>
      </w:pPr>
      <w:r w:rsidRPr="00BB0BCC">
        <w:rPr>
          <w:b w:val="0"/>
          <w:color w:val="FF0000"/>
        </w:rPr>
        <w:t>November</w:t>
      </w:r>
      <w:r w:rsidR="003F3932" w:rsidRPr="00BB0BCC">
        <w:rPr>
          <w:b w:val="0"/>
          <w:color w:val="FF0000"/>
        </w:rPr>
        <w:t xml:space="preserve"> </w:t>
      </w:r>
      <w:r w:rsidRPr="00BB0BCC">
        <w:rPr>
          <w:b w:val="0"/>
          <w:color w:val="FF0000"/>
        </w:rPr>
        <w:t>01</w:t>
      </w:r>
      <w:r w:rsidR="000E57D8" w:rsidRPr="00BB0BCC">
        <w:rPr>
          <w:b w:val="0"/>
          <w:color w:val="FF0000"/>
        </w:rPr>
        <w:t>, 20</w:t>
      </w:r>
      <w:r w:rsidR="003A6D56" w:rsidRPr="00BB0BCC">
        <w:rPr>
          <w:b w:val="0"/>
          <w:color w:val="FF0000"/>
        </w:rPr>
        <w:t>21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7A22A017" w:rsidR="000E1D2B" w:rsidRPr="00780070" w:rsidRDefault="000E1D2B" w:rsidP="006F3216">
      <w:pPr>
        <w:pStyle w:val="BodyText"/>
        <w:spacing w:line="276" w:lineRule="auto"/>
        <w:ind w:firstLine="0"/>
        <w:rPr>
          <w:sz w:val="22"/>
          <w:szCs w:val="22"/>
        </w:rPr>
      </w:pPr>
      <w:r w:rsidRPr="00780070">
        <w:rPr>
          <w:sz w:val="22"/>
          <w:szCs w:val="22"/>
        </w:rPr>
        <w:t>[</w:t>
      </w:r>
      <w:r w:rsidR="00A07872" w:rsidRPr="00780070">
        <w:rPr>
          <w:sz w:val="22"/>
          <w:szCs w:val="22"/>
        </w:rPr>
        <w:t>HRU, Hydrologic Response Unit; CBH, climate by HRU</w:t>
      </w:r>
      <w:r w:rsidR="001B4F19" w:rsidRPr="00780070">
        <w:rPr>
          <w:sz w:val="22"/>
          <w:szCs w:val="22"/>
        </w:rPr>
        <w:t xml:space="preserve">; </w:t>
      </w:r>
      <w:bookmarkStart w:id="3" w:name="_Hlk49241969"/>
      <w:r w:rsidR="002225B7" w:rsidRPr="00780070">
        <w:rPr>
          <w:sz w:val="22"/>
          <w:szCs w:val="22"/>
          <w:highlight w:val="red"/>
        </w:rPr>
        <w:t>red</w:t>
      </w:r>
      <w:r w:rsidR="001B4F19" w:rsidRPr="00780070">
        <w:rPr>
          <w:sz w:val="22"/>
          <w:szCs w:val="22"/>
        </w:rPr>
        <w:t xml:space="preserve"> highlight indicates new for PRMS-5.2</w:t>
      </w:r>
      <w:r w:rsidR="00206DB0" w:rsidRPr="00780070">
        <w:rPr>
          <w:sz w:val="22"/>
          <w:szCs w:val="22"/>
        </w:rPr>
        <w:t xml:space="preserve">; </w:t>
      </w:r>
      <w:r w:rsidR="00206DB0" w:rsidRPr="00780070">
        <w:rPr>
          <w:sz w:val="22"/>
          <w:szCs w:val="22"/>
          <w:highlight w:val="magenta"/>
        </w:rPr>
        <w:t>pink</w:t>
      </w:r>
      <w:r w:rsidR="00206DB0" w:rsidRPr="00780070">
        <w:rPr>
          <w:sz w:val="22"/>
          <w:szCs w:val="22"/>
        </w:rPr>
        <w:t xml:space="preserve"> highlight indicates new for PRMS</w:t>
      </w:r>
      <w:r w:rsidR="00780070" w:rsidRPr="00780070">
        <w:rPr>
          <w:sz w:val="22"/>
          <w:szCs w:val="22"/>
        </w:rPr>
        <w:t>-</w:t>
      </w:r>
      <w:r w:rsidR="00206DB0" w:rsidRPr="00780070">
        <w:rPr>
          <w:sz w:val="22"/>
          <w:szCs w:val="22"/>
        </w:rPr>
        <w:t>5.1.0</w:t>
      </w:r>
      <w:r w:rsidR="00A07872" w:rsidRPr="00780070">
        <w:rPr>
          <w:sz w:val="22"/>
          <w:szCs w:val="22"/>
        </w:rPr>
        <w:t>;</w:t>
      </w:r>
      <w:r w:rsidR="00A07872" w:rsidRPr="00780070">
        <w:rPr>
          <w:sz w:val="22"/>
          <w:szCs w:val="22"/>
          <w:highlight w:val="green"/>
        </w:rPr>
        <w:t xml:space="preserve"> </w:t>
      </w:r>
      <w:r w:rsidRPr="00780070">
        <w:rPr>
          <w:sz w:val="22"/>
          <w:szCs w:val="22"/>
          <w:highlight w:val="green"/>
        </w:rPr>
        <w:t>green</w:t>
      </w:r>
      <w:r w:rsidRPr="00780070">
        <w:rPr>
          <w:sz w:val="22"/>
          <w:szCs w:val="22"/>
        </w:rPr>
        <w:t xml:space="preserve"> highlight indicate</w:t>
      </w:r>
      <w:r w:rsidR="001B1377" w:rsidRPr="00780070">
        <w:rPr>
          <w:sz w:val="22"/>
          <w:szCs w:val="22"/>
        </w:rPr>
        <w:t>s</w:t>
      </w:r>
      <w:r w:rsidRPr="00780070">
        <w:rPr>
          <w:sz w:val="22"/>
          <w:szCs w:val="22"/>
        </w:rPr>
        <w:t xml:space="preserve"> new for PRMS-</w:t>
      </w:r>
      <w:r w:rsidR="001B4F19" w:rsidRPr="00780070">
        <w:rPr>
          <w:sz w:val="22"/>
          <w:szCs w:val="22"/>
        </w:rPr>
        <w:t>5.</w:t>
      </w:r>
      <w:r w:rsidR="00206DB0" w:rsidRPr="00780070">
        <w:rPr>
          <w:sz w:val="22"/>
          <w:szCs w:val="22"/>
        </w:rPr>
        <w:t>0</w:t>
      </w:r>
      <w:bookmarkEnd w:id="3"/>
      <w:r w:rsidR="00963CF9" w:rsidRPr="00780070">
        <w:rPr>
          <w:sz w:val="22"/>
          <w:szCs w:val="22"/>
        </w:rPr>
        <w:t>;</w:t>
      </w:r>
      <w:r w:rsidR="00A02DED" w:rsidRPr="00780070">
        <w:rPr>
          <w:sz w:val="22"/>
          <w:szCs w:val="22"/>
        </w:rPr>
        <w:t xml:space="preserve"> </w:t>
      </w:r>
      <w:r w:rsidR="00A02DED" w:rsidRPr="00780070">
        <w:rPr>
          <w:strike/>
          <w:sz w:val="22"/>
          <w:szCs w:val="22"/>
        </w:rPr>
        <w:t>strikethrough</w:t>
      </w:r>
      <w:r w:rsidR="00A02DED" w:rsidRPr="00780070">
        <w:rPr>
          <w:sz w:val="22"/>
          <w:szCs w:val="22"/>
        </w:rPr>
        <w:t xml:space="preserve"> indicates items removed</w:t>
      </w:r>
      <w:r w:rsidRPr="00780070">
        <w:rPr>
          <w:sz w:val="22"/>
          <w:szCs w:val="22"/>
        </w:rP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lastRenderedPageBreak/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780070">
      <w:pPr>
        <w:pStyle w:val="BodyText"/>
        <w:spacing w:line="240" w:lineRule="auto"/>
        <w:ind w:firstLine="0"/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t>Dimensions used in the Precipitation-R</w:t>
      </w:r>
      <w:r w:rsidR="00352F1A">
        <w:t xml:space="preserve">unoff Modeling System, </w:t>
      </w:r>
      <w:r w:rsidR="00352F1A" w:rsidRPr="008B4D82">
        <w:rPr>
          <w:highlight w:val="green"/>
        </w:rPr>
        <w:t>version 5</w:t>
      </w:r>
      <w:r w:rsidR="00730F1C" w:rsidRPr="008B4D82">
        <w:rPr>
          <w:highlight w:val="green"/>
        </w:rPr>
        <w:t xml:space="preserve"> (PRMS-V).</w:t>
      </w:r>
    </w:p>
    <w:p w14:paraId="5B9DD9A1" w14:textId="7424C3E4" w:rsidR="007B6B6D" w:rsidRDefault="007B6B6D" w:rsidP="00DB0FB7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 w:cs="Arial"/>
          <w:sz w:val="20"/>
        </w:rPr>
        <w:t>[HRU, hydrologic response unit;</w:t>
      </w:r>
      <w:r w:rsidR="00651B8A" w:rsidRPr="00780070">
        <w:rPr>
          <w:rFonts w:ascii="Arial Narrow" w:hAnsi="Arial Narrow" w:cs="Arial"/>
          <w:sz w:val="20"/>
        </w:rPr>
        <w:t xml:space="preserve"> GWR, groundwater reservoir;</w:t>
      </w:r>
      <w:r w:rsidRPr="00780070">
        <w:rPr>
          <w:rFonts w:ascii="Arial Narrow" w:hAnsi="Arial Narrow" w:cs="Arial"/>
          <w:sz w:val="20"/>
        </w:rPr>
        <w:t xml:space="preserve"> &gt;, greater than</w:t>
      </w:r>
      <w:r w:rsidR="00182D2B" w:rsidRPr="00780070">
        <w:rPr>
          <w:rFonts w:ascii="Arial Narrow" w:hAnsi="Arial Narrow" w:cs="Arial"/>
          <w:sz w:val="20"/>
        </w:rPr>
        <w:t xml:space="preserve">; </w:t>
      </w:r>
      <w:r w:rsidR="00182D2B" w:rsidRPr="00780070">
        <w:rPr>
          <w:rFonts w:ascii="Arial Narrow" w:hAnsi="Arial Narrow" w:cs="Arial"/>
          <w:sz w:val="20"/>
          <w:highlight w:val="green"/>
        </w:rPr>
        <w:t>POI, points-of-interest</w:t>
      </w:r>
      <w:r w:rsidRPr="00780070">
        <w:rPr>
          <w:rFonts w:ascii="Arial Narrow" w:hAnsi="Arial Narrow" w:cs="Arial"/>
          <w:sz w:val="20"/>
        </w:rPr>
        <w:t xml:space="preserve">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solrad_module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rStyle w:val="BodyTextChar"/>
          <w:b/>
          <w:sz w:val="20"/>
        </w:rPr>
        <w:t>strmflow_module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 w:cs="Arial"/>
          <w:sz w:val="20"/>
        </w:rPr>
        <w:t xml:space="preserve">,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 w:cs="Arial"/>
          <w:sz w:val="20"/>
        </w:rPr>
        <w:t xml:space="preserve">, and </w:t>
      </w:r>
      <w:r w:rsidRPr="00780070">
        <w:rPr>
          <w:b/>
          <w:sz w:val="20"/>
        </w:rPr>
        <w:t>mapOutON_OFF</w:t>
      </w:r>
      <w:r w:rsidRPr="00780070">
        <w:rPr>
          <w:rFonts w:ascii="Arial Narrow" w:hAnsi="Arial Narrow" w:cs="Arial"/>
          <w:sz w:val="20"/>
        </w:rPr>
        <w:t xml:space="preserve"> defined in table 1-2</w:t>
      </w:r>
      <w:r w:rsidR="003A0B06" w:rsidRPr="00780070">
        <w:rPr>
          <w:rFonts w:ascii="Arial Narrow" w:hAnsi="Arial Narrow" w:cs="Arial"/>
          <w:sz w:val="20"/>
        </w:rPr>
        <w:t xml:space="preserve">; parameter </w:t>
      </w:r>
      <w:r w:rsidR="003A0B06" w:rsidRPr="00780070">
        <w:rPr>
          <w:rFonts w:ascii="Arial Narrow" w:hAnsi="Arial Narrow" w:cs="Arial"/>
          <w:b/>
          <w:sz w:val="20"/>
        </w:rPr>
        <w:t>hru_solsta</w:t>
      </w:r>
      <w:r w:rsidR="003A0B06" w:rsidRPr="00780070">
        <w:rPr>
          <w:rFonts w:ascii="Arial Narrow" w:hAnsi="Arial Narrow" w:cs="Arial"/>
          <w:sz w:val="20"/>
        </w:rPr>
        <w:t xml:space="preserve"> defined in table 1-3</w:t>
      </w:r>
      <w:r w:rsidR="004768AA" w:rsidRPr="00780070">
        <w:rPr>
          <w:rFonts w:ascii="Arial Narrow" w:hAnsi="Arial Narrow" w:cs="Arial"/>
          <w:sz w:val="20"/>
        </w:rPr>
        <w:t>;</w:t>
      </w:r>
      <w:r w:rsidR="00DB0FB7" w:rsidRPr="00780070">
        <w:rPr>
          <w:rFonts w:ascii="Arial Narrow" w:hAnsi="Arial Narrow" w:cs="Arial"/>
          <w:sz w:val="20"/>
        </w:rPr>
        <w:t xml:space="preserve"> </w:t>
      </w:r>
      <w:r w:rsidR="00025502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 w:rsidRP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DB0FB7" w:rsidRPr="00780070">
        <w:rPr>
          <w:sz w:val="20"/>
        </w:rPr>
        <w:t>]</w:t>
      </w:r>
    </w:p>
    <w:p w14:paraId="417BEDA6" w14:textId="77777777" w:rsidR="00780070" w:rsidRPr="00780070" w:rsidRDefault="00780070" w:rsidP="00DB0FB7">
      <w:pPr>
        <w:pStyle w:val="BodyText"/>
        <w:spacing w:line="276" w:lineRule="auto"/>
        <w:ind w:firstLine="0"/>
        <w:rPr>
          <w:sz w:val="20"/>
        </w:rPr>
      </w:pP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E2897D" w14:textId="09086186" w:rsidR="00704EAB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704EAB">
              <w:rPr>
                <w:b/>
                <w:highlight w:val="red"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C12979" w14:textId="04080604" w:rsidR="00704EAB" w:rsidRDefault="00704EAB" w:rsidP="00704EAB">
            <w:pPr>
              <w:pStyle w:val="TableCellBody"/>
            </w:pPr>
            <w:r>
              <w:t xml:space="preserve">Number of </w:t>
            </w:r>
            <w:proofErr w:type="gramStart"/>
            <w:r>
              <w:t>lake</w:t>
            </w:r>
            <w:proofErr w:type="gramEnd"/>
            <w:r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60CF1D" w14:textId="31704C2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4F6794F" w14:textId="3C270AC0" w:rsidR="00704EAB" w:rsidRPr="00182D2B" w:rsidRDefault="00704EAB" w:rsidP="00704EAB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704EAB" w:rsidRPr="00067A00" w:rsidDel="008E5BEC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A379FB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A379FB" w:rsidRPr="00067A00" w:rsidRDefault="00A379FB" w:rsidP="00A379F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A379FB" w:rsidRPr="00067A00" w:rsidRDefault="00A379FB" w:rsidP="00A379FB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605A801C" w:rsidR="00A379FB" w:rsidRPr="00A379FB" w:rsidRDefault="00A379FB" w:rsidP="00A379FB">
            <w:pPr>
              <w:pStyle w:val="TableCellBody"/>
              <w:rPr>
                <w:bCs/>
              </w:rPr>
            </w:pPr>
            <w:r w:rsidRPr="00A379FB">
              <w:rPr>
                <w:bCs/>
              </w:rPr>
              <w:t>optional</w:t>
            </w:r>
          </w:p>
        </w:tc>
      </w:tr>
      <w:tr w:rsidR="00A379FB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A379FB" w:rsidRPr="00067A00" w:rsidRDefault="00A379FB" w:rsidP="00A379FB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A379FB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A379FB" w:rsidRPr="00067A00" w:rsidRDefault="00A379FB" w:rsidP="00A379F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A379FB" w:rsidRPr="00067A00" w:rsidRDefault="00A379FB" w:rsidP="00A379FB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0B5883F" w:rsidR="00A379FB" w:rsidRPr="00067A00" w:rsidRDefault="00A379FB" w:rsidP="00A379FB">
            <w:pPr>
              <w:pStyle w:val="TableCellBody"/>
              <w:rPr>
                <w:b/>
              </w:rPr>
            </w:pPr>
            <w:r w:rsidRPr="00A379FB">
              <w:rPr>
                <w:bCs/>
              </w:rPr>
              <w:t>optional</w:t>
            </w:r>
          </w:p>
        </w:tc>
      </w:tr>
      <w:tr w:rsidR="00A379FB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A379FB" w:rsidRPr="00067A00" w:rsidRDefault="00A379FB" w:rsidP="00A379FB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A379FB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A379FB" w:rsidRPr="00067A00" w:rsidRDefault="00A379FB" w:rsidP="00A379FB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A379FB" w:rsidRPr="00067A00" w:rsidRDefault="00A379FB" w:rsidP="00A379FB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A379FB" w:rsidRPr="00067A00" w:rsidRDefault="00A379FB" w:rsidP="00A379F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A379FB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A379FB" w:rsidRPr="00067A00" w:rsidRDefault="00A379FB" w:rsidP="00A379FB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A379FB" w:rsidRPr="00067A00" w:rsidRDefault="00A379FB" w:rsidP="00A379F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A379FB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A379FB" w:rsidRPr="00067A00" w:rsidRDefault="00A379FB" w:rsidP="00A379FB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A379FB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A379FB" w:rsidRPr="004566FD" w:rsidRDefault="00A379FB" w:rsidP="00A379FB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A379FB" w:rsidRPr="004566FD" w:rsidRDefault="00A379FB" w:rsidP="00A379FB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A379FB" w:rsidRPr="004566FD" w:rsidRDefault="00A379FB" w:rsidP="00A379F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A379FB" w:rsidRPr="004566FD" w:rsidRDefault="00A379FB" w:rsidP="00A379FB">
            <w:pPr>
              <w:pStyle w:val="TableCellBody"/>
            </w:pPr>
            <w:r w:rsidRPr="004566FD">
              <w:t>optional</w:t>
            </w:r>
          </w:p>
        </w:tc>
      </w:tr>
      <w:tr w:rsidR="00A379FB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A379FB" w:rsidRPr="004566FD" w:rsidRDefault="00A379FB" w:rsidP="00A379FB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A379FB" w:rsidRPr="004566FD" w:rsidRDefault="00A379FB" w:rsidP="00A379FB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A379FB" w:rsidRPr="004566FD" w:rsidRDefault="00A379FB" w:rsidP="00A379F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A379FB" w:rsidRPr="004566FD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A379FB" w:rsidRPr="00067A00" w:rsidRDefault="00A379FB" w:rsidP="00A379FB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A379F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A379FB" w:rsidRPr="00067A00" w:rsidRDefault="00A379FB" w:rsidP="00A379F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lastRenderedPageBreak/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A379F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A379FB" w:rsidRPr="00067A00" w:rsidRDefault="00A379FB" w:rsidP="00A379FB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0D50781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5B3E734" w14:textId="76F99A40" w:rsidR="00A379FB" w:rsidRPr="00067A00" w:rsidRDefault="00A379FB" w:rsidP="00A379FB">
            <w:pPr>
              <w:pStyle w:val="TableCellBody"/>
              <w:rPr>
                <w:b/>
              </w:rPr>
            </w:pPr>
            <w:r w:rsidRPr="00A379FB">
              <w:rPr>
                <w:b/>
                <w:highlight w:val="green"/>
              </w:rPr>
              <w:t>nwateruse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1B98BFC" w14:textId="29F7A2EF" w:rsidR="00A379FB" w:rsidRPr="00067A00" w:rsidRDefault="00A379FB" w:rsidP="00A379FB">
            <w:pPr>
              <w:pStyle w:val="TableCellBody"/>
            </w:pPr>
            <w:r>
              <w:t>Number of unique sources and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3C1112" w14:textId="1C327947" w:rsidR="00A379F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67C72B" w14:textId="19D5D258" w:rsidR="00A379FB" w:rsidRPr="00A379FB" w:rsidRDefault="00A379FB" w:rsidP="00A379FB">
            <w:pPr>
              <w:pStyle w:val="TableCellBody"/>
              <w:rPr>
                <w:bCs/>
              </w:rPr>
            </w:pPr>
            <w:r>
              <w:rPr>
                <w:bCs/>
              </w:rPr>
              <w:t>Input of water-use information</w:t>
            </w:r>
          </w:p>
        </w:tc>
      </w:tr>
      <w:tr w:rsidR="00A379F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A379FB" w:rsidRPr="00067A00" w:rsidRDefault="00A379FB" w:rsidP="00A379FB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A379FB" w:rsidRPr="00067A00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A379FB" w:rsidRPr="00FE3E40" w:rsidRDefault="00A379FB" w:rsidP="00A379FB">
            <w:pPr>
              <w:pStyle w:val="TableSpanner"/>
            </w:pPr>
            <w:r w:rsidRPr="00FE3E40">
              <w:t>Computation dimensions</w:t>
            </w:r>
          </w:p>
        </w:tc>
      </w:tr>
      <w:tr w:rsidR="00A379F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A379FB" w:rsidRDefault="00A379FB" w:rsidP="00A379FB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A379FB" w:rsidRDefault="00A379FB" w:rsidP="00A379FB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A379FB" w:rsidRPr="0004608B" w:rsidRDefault="00A379FB" w:rsidP="00A379F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A379F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A379FB" w:rsidRPr="0089112C" w:rsidRDefault="00A379FB" w:rsidP="00A379F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A379FB" w:rsidRDefault="00A379FB" w:rsidP="00A379FB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A379FB" w:rsidRPr="0004608B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A379F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A379FB" w:rsidRPr="0089112C" w:rsidRDefault="00A379FB" w:rsidP="00A379FB">
            <w:pPr>
              <w:pStyle w:val="TableCellBody"/>
              <w:rPr>
                <w:b/>
              </w:rPr>
            </w:pPr>
            <w:bookmarkStart w:id="4" w:name="_Hlk49270903"/>
            <w:r w:rsidRPr="0089112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A379FB" w:rsidRDefault="00A379FB" w:rsidP="00A379FB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A379FB" w:rsidRDefault="00A379FB" w:rsidP="00A379F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A379FB" w:rsidRDefault="00A379FB" w:rsidP="00A379FB">
            <w:pPr>
              <w:pStyle w:val="TableCellBody"/>
            </w:pPr>
            <w:r>
              <w:t>required</w:t>
            </w:r>
          </w:p>
        </w:tc>
      </w:tr>
      <w:bookmarkEnd w:id="4"/>
      <w:tr w:rsidR="00A379F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A379FB" w:rsidRPr="00F70A5A" w:rsidRDefault="00A379FB" w:rsidP="00A379FB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A379F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A379FB" w:rsidRPr="00067A00" w:rsidRDefault="00A379FB" w:rsidP="00A379FB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A379F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A379F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A379FB" w:rsidRPr="00067A00" w:rsidRDefault="00A379FB" w:rsidP="00A379FB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379F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A379FB" w:rsidRPr="00067A00" w:rsidRDefault="00A379FB" w:rsidP="00A379FB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A379F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A379F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379F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A379FB" w:rsidRPr="00067A00" w:rsidRDefault="00A379FB" w:rsidP="00A379FB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A379FB" w:rsidRPr="0002054C" w:rsidRDefault="00A379FB" w:rsidP="00A379F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A379F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A379FB" w:rsidRPr="00FE3E40" w:rsidRDefault="00A379FB" w:rsidP="00A379FB">
            <w:pPr>
              <w:pStyle w:val="TableSpanner"/>
            </w:pPr>
            <w:r w:rsidRPr="00FE3E40">
              <w:t>Fixed dimensions</w:t>
            </w:r>
          </w:p>
        </w:tc>
      </w:tr>
      <w:tr w:rsidR="00A379F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A379FB" w:rsidRPr="00067A00" w:rsidRDefault="00A379FB" w:rsidP="00A379FB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A379FB" w:rsidRPr="00067A00" w:rsidRDefault="00A379FB" w:rsidP="00A379F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A379FB" w:rsidRPr="00067A00" w:rsidRDefault="00A379FB" w:rsidP="00A379FB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A379FB" w:rsidRDefault="00A379FB" w:rsidP="00A379F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A379FB" w:rsidRDefault="00A379FB" w:rsidP="00A379FB">
            <w:pPr>
              <w:pStyle w:val="TableCellBody"/>
            </w:pPr>
            <w:r>
              <w:t>optional</w:t>
            </w:r>
          </w:p>
        </w:tc>
      </w:tr>
      <w:tr w:rsidR="00A379F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A379FB" w:rsidRPr="00067A00" w:rsidRDefault="00A379FB" w:rsidP="00A379FB">
            <w:pPr>
              <w:pStyle w:val="TableCellBody"/>
            </w:pPr>
            <w:bookmarkStart w:id="5" w:name="_Hlk49271006"/>
            <w:r>
              <w:t>Number of reservoirs in a glacier</w:t>
            </w:r>
            <w:bookmarkEnd w:id="5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A379FB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A379F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A379FB" w:rsidRPr="00067A00" w:rsidRDefault="00A379FB" w:rsidP="00A379FB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A379FB" w:rsidRPr="00067A00" w:rsidRDefault="00A379FB" w:rsidP="00A379F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A379F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A379FB" w:rsidRPr="00067A00" w:rsidRDefault="00A379FB" w:rsidP="00A379FB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A379FB" w:rsidRPr="00067A00" w:rsidRDefault="00A379FB" w:rsidP="00A379F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A379FB" w:rsidRPr="00067A00" w:rsidRDefault="00A379FB" w:rsidP="00A379F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A379FB" w:rsidRPr="00067A00" w:rsidRDefault="00A379FB" w:rsidP="00A379FB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A379FB" w:rsidRPr="00067A00" w:rsidRDefault="00A379FB" w:rsidP="00A379F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A379FB" w:rsidRPr="0002054C" w:rsidRDefault="00A379FB" w:rsidP="00A379F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A379F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A379FB" w:rsidRPr="00067A00" w:rsidRDefault="00A379FB" w:rsidP="00A379F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A379FB" w:rsidRPr="00067A00" w:rsidRDefault="00A379FB" w:rsidP="00A379FB">
            <w:pPr>
              <w:pStyle w:val="TableCellBody"/>
            </w:pPr>
            <w:bookmarkStart w:id="6" w:name="_Hlk49271036"/>
            <w:r>
              <w:t>Number of glacier variables in real array</w:t>
            </w:r>
            <w:r w:rsidRPr="00067A00">
              <w:t xml:space="preserve"> 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A379FB" w:rsidRDefault="00A379FB" w:rsidP="00A379F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A379FB" w:rsidRDefault="00A379FB" w:rsidP="00A379F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C737E4">
      <w:pPr>
        <w:pStyle w:val="TableFootnote"/>
        <w:spacing w:before="0"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C737E4">
      <w:pPr>
        <w:pStyle w:val="TableFootnote"/>
        <w:spacing w:before="0"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C737E4">
      <w:pPr>
        <w:pStyle w:val="TableFootnote"/>
        <w:spacing w:before="0"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32E06CAD" w:rsidR="007B6B6D" w:rsidRPr="00780070" w:rsidRDefault="007B6B6D" w:rsidP="006F3216">
      <w:pPr>
        <w:pStyle w:val="BodyText"/>
        <w:spacing w:line="276" w:lineRule="auto"/>
        <w:ind w:firstLine="0"/>
        <w:rPr>
          <w:sz w:val="20"/>
        </w:rPr>
      </w:pPr>
      <w:r w:rsidRPr="00780070">
        <w:rPr>
          <w:rFonts w:ascii="Arial Narrow" w:hAnsi="Arial Narrow"/>
          <w:sz w:val="20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 w:rsidRPr="00780070">
        <w:rPr>
          <w:rFonts w:ascii="Arial Narrow" w:hAnsi="Arial Narrow"/>
          <w:sz w:val="20"/>
        </w:rPr>
        <w:t xml:space="preserve"> PET, potential evapotranspiration;</w:t>
      </w:r>
      <w:r w:rsidRPr="00780070">
        <w:rPr>
          <w:rFonts w:ascii="Arial Narrow" w:hAnsi="Arial Narrow"/>
          <w:sz w:val="20"/>
        </w:rPr>
        <w:t xml:space="preserve"> &gt;, greater than; dimensions </w:t>
      </w:r>
      <w:r w:rsidRPr="00780070">
        <w:rPr>
          <w:b/>
          <w:sz w:val="20"/>
        </w:rPr>
        <w:t>ncascade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ncascdgw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 xml:space="preserve">nsub </w:t>
      </w:r>
      <w:r w:rsidRPr="00780070">
        <w:rPr>
          <w:rFonts w:ascii="Arial Narrow" w:hAnsi="Arial Narrow"/>
          <w:sz w:val="20"/>
        </w:rPr>
        <w:t>defined in table 1-1</w:t>
      </w:r>
      <w:r w:rsidR="00AD4170" w:rsidRPr="00780070">
        <w:rPr>
          <w:rFonts w:ascii="Arial Narrow" w:hAnsi="Arial Narrow"/>
          <w:sz w:val="20"/>
        </w:rPr>
        <w:t>;</w:t>
      </w:r>
      <w:r w:rsidR="00634F97" w:rsidRPr="00780070">
        <w:rPr>
          <w:rFonts w:ascii="Arial Narrow" w:hAnsi="Arial Narrow"/>
          <w:sz w:val="20"/>
        </w:rPr>
        <w:t xml:space="preserve"> </w:t>
      </w:r>
      <w:r w:rsidRPr="00780070">
        <w:rPr>
          <w:rFonts w:ascii="Arial Narrow" w:hAnsi="Arial Narrow"/>
          <w:sz w:val="20"/>
        </w:rPr>
        <w:t>the first two blocks of control parameters listed in the table are recommended for every simulation, though all parameters are optional depending appropriateness of the default values</w:t>
      </w:r>
      <w:r w:rsidR="00C13EB3" w:rsidRPr="00780070">
        <w:rPr>
          <w:rFonts w:ascii="Arial Narrow" w:hAnsi="Arial Narrow"/>
          <w:sz w:val="20"/>
        </w:rPr>
        <w:t>;</w:t>
      </w:r>
      <w:r w:rsidR="00BB0BCC">
        <w:rPr>
          <w:rFonts w:ascii="Arial Narrow" w:hAnsi="Arial Narrow"/>
          <w:sz w:val="20"/>
        </w:rPr>
        <w:t xml:space="preserve"> </w:t>
      </w:r>
      <w:r w:rsidR="00BB0BCC" w:rsidRPr="00BB0BCC">
        <w:rPr>
          <w:color w:val="FF0000"/>
          <w:sz w:val="20"/>
        </w:rPr>
        <w:t xml:space="preserve">red </w:t>
      </w:r>
      <w:r w:rsidR="00BB0BCC">
        <w:rPr>
          <w:sz w:val="20"/>
        </w:rPr>
        <w:t>text</w:t>
      </w:r>
      <w:r w:rsidR="00BB0BCC" w:rsidRPr="00780070">
        <w:rPr>
          <w:sz w:val="20"/>
        </w:rPr>
        <w:t xml:space="preserve"> indicates new for PRMS-5.2</w:t>
      </w:r>
      <w:r w:rsidR="00BB0BCC">
        <w:rPr>
          <w:sz w:val="20"/>
        </w:rPr>
        <w:t>.1</w:t>
      </w:r>
      <w:r w:rsidR="00BB0BCC" w:rsidRPr="00780070">
        <w:rPr>
          <w:sz w:val="20"/>
        </w:rPr>
        <w:t xml:space="preserve">; </w:t>
      </w:r>
      <w:r w:rsidR="00025502" w:rsidRPr="00780070">
        <w:rPr>
          <w:sz w:val="20"/>
          <w:highlight w:val="red"/>
        </w:rPr>
        <w:t>red</w:t>
      </w:r>
      <w:r w:rsidR="00025502" w:rsidRPr="00780070">
        <w:rPr>
          <w:sz w:val="20"/>
        </w:rPr>
        <w:t xml:space="preserve"> </w:t>
      </w:r>
      <w:r w:rsidR="005D54C8" w:rsidRPr="00780070">
        <w:rPr>
          <w:sz w:val="20"/>
        </w:rPr>
        <w:t xml:space="preserve">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 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="00855D18" w:rsidRPr="00780070">
        <w:rPr>
          <w:sz w:val="20"/>
        </w:rPr>
        <w:t xml:space="preserve">; </w:t>
      </w:r>
      <w:r w:rsidR="00855D18" w:rsidRPr="00780070">
        <w:rPr>
          <w:sz w:val="20"/>
          <w:highlight w:val="red"/>
        </w:rPr>
        <w:t>maximum value specified for integer</w:t>
      </w:r>
      <w:r w:rsidR="00FA0046" w:rsidRPr="00780070">
        <w:rPr>
          <w:sz w:val="20"/>
          <w:highlight w:val="red"/>
        </w:rPr>
        <w:t xml:space="preserve"> parameters having a single value</w:t>
      </w:r>
      <w:r w:rsidR="00855D18" w:rsidRPr="00780070">
        <w:rPr>
          <w:sz w:val="20"/>
          <w:highlight w:val="red"/>
        </w:rPr>
        <w:t xml:space="preserve"> is 128</w:t>
      </w:r>
      <w:r w:rsidRPr="00780070">
        <w:rPr>
          <w:rFonts w:ascii="Arial Narrow" w:hAnsi="Arial Narrow"/>
          <w:sz w:val="20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22D9D406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1E757B3D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842B3F">
              <w:rPr>
                <w:rFonts w:ascii="Courier New" w:hAnsi="Courier New" w:cs="Courier New"/>
                <w:szCs w:val="20"/>
                <w:highlight w:val="red"/>
              </w:rPr>
              <w:t>PRMS</w:t>
            </w:r>
            <w:r w:rsidR="003E23BF" w:rsidRPr="00842B3F">
              <w:rPr>
                <w:rFonts w:ascii="Courier New" w:hAnsi="Courier New" w:cs="Courier New"/>
                <w:szCs w:val="20"/>
                <w:highlight w:val="red"/>
              </w:rPr>
              <w:t>5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8D07576" w:rsidR="00F764B5" w:rsidRPr="00420557" w:rsidRDefault="00837F06" w:rsidP="00F764B5">
            <w:pPr>
              <w:jc w:val="center"/>
              <w:rPr>
                <w:rFonts w:ascii="Courier New" w:hAnsi="Courier New" w:cs="Courier New"/>
              </w:rPr>
            </w:pPr>
            <w:r w:rsidRPr="00837F06">
              <w:rPr>
                <w:rFonts w:ascii="Courier New" w:hAnsi="Courier New" w:cs="Courier New"/>
                <w:highlight w:val="red"/>
              </w:rPr>
              <w:t>0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7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7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8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8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19A7ABD2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 xml:space="preserve">) </w:t>
            </w:r>
            <w:r w:rsidRPr="00911B19">
              <w:rPr>
                <w:szCs w:val="20"/>
              </w:rPr>
              <w:t>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lastRenderedPageBreak/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E57F4C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4AE29A3E" w:rsidR="00E57F4C" w:rsidRPr="002345A1" w:rsidRDefault="00E57F4C" w:rsidP="00E57F4C">
            <w:pPr>
              <w:pStyle w:val="TableCellBody"/>
              <w:rPr>
                <w:b/>
                <w:szCs w:val="20"/>
              </w:rPr>
            </w:pPr>
            <w:proofErr w:type="spellStart"/>
            <w:r w:rsidRPr="00A07755">
              <w:rPr>
                <w:b/>
                <w:color w:val="FF0000"/>
                <w:szCs w:val="20"/>
              </w:rPr>
              <w:t>albedo_cbh_flag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51474B2C" w:rsidR="00E57F4C" w:rsidRPr="002345A1" w:rsidRDefault="00E57F4C" w:rsidP="00E57F4C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</w:t>
            </w:r>
            <w:r w:rsidR="00A07755">
              <w:rPr>
                <w:szCs w:val="20"/>
              </w:rPr>
              <w:t xml:space="preserve">snowpack albedo in a </w:t>
            </w:r>
            <w:r>
              <w:rPr>
                <w:szCs w:val="20"/>
              </w:rPr>
              <w:t xml:space="preserve">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C2C05D5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6FE8C066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4F2A0B5B" w:rsidR="00E57F4C" w:rsidRPr="002345A1" w:rsidRDefault="00E57F4C" w:rsidP="00E57F4C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1B02771B" w:rsidR="00E57F4C" w:rsidRPr="00420557" w:rsidRDefault="00E57F4C" w:rsidP="00E57F4C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A07755" w14:paraId="44C9157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531420B" w14:textId="24BA2B70" w:rsidR="00A07755" w:rsidRPr="001B191E" w:rsidRDefault="00A07755" w:rsidP="00A07755">
            <w:pPr>
              <w:pStyle w:val="TableCellBody"/>
              <w:rPr>
                <w:b/>
                <w:szCs w:val="20"/>
              </w:rPr>
            </w:pPr>
            <w:r w:rsidRPr="00A07755">
              <w:rPr>
                <w:b/>
                <w:color w:val="FF0000"/>
                <w:szCs w:val="20"/>
              </w:rPr>
              <w:t>albedo</w:t>
            </w:r>
            <w:r w:rsidRPr="00A07755">
              <w:rPr>
                <w:b/>
                <w:color w:val="FF0000"/>
                <w:szCs w:val="20"/>
              </w:rPr>
              <w:t>_day</w:t>
            </w:r>
            <w:r w:rsidRPr="00A07755">
              <w:rPr>
                <w:b/>
                <w:color w:val="FF0000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BF93C2" w14:textId="7E318005" w:rsidR="00A07755" w:rsidRDefault="00A07755" w:rsidP="00A0775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</w:t>
            </w:r>
            <w:r>
              <w:rPr>
                <w:szCs w:val="20"/>
              </w:rPr>
              <w:t>snowpack albedo</w:t>
            </w:r>
            <w:r w:rsidRPr="002345A1">
              <w:rPr>
                <w:szCs w:val="20"/>
              </w:rPr>
              <w:t xml:space="preserve"> input data for each HRU to specify variable </w:t>
            </w:r>
            <w:proofErr w:type="spellStart"/>
            <w:r>
              <w:rPr>
                <w:i/>
                <w:szCs w:val="20"/>
              </w:rPr>
              <w:t>albedo</w:t>
            </w:r>
            <w:r w:rsidRPr="002345A1">
              <w:rPr>
                <w:i/>
                <w:szCs w:val="20"/>
              </w:rPr>
              <w:t>_hru</w:t>
            </w:r>
            <w:proofErr w:type="spellEnd"/>
            <w:r>
              <w:rPr>
                <w:szCs w:val="20"/>
              </w:rPr>
              <w:t xml:space="preserve"> (units: </w:t>
            </w:r>
            <w:r>
              <w:rPr>
                <w:szCs w:val="20"/>
              </w:rPr>
              <w:t>decimal fraction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946BAC" w14:textId="0ECC6AFC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F35210" w14:textId="35B53C27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A032F0" w14:textId="04D17971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CEF63B" w14:textId="741D5B02" w:rsidR="00A07755" w:rsidRDefault="00A07755" w:rsidP="00A0775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Cs w:val="20"/>
              </w:rPr>
              <w:t>albedo</w:t>
            </w:r>
            <w:r w:rsidRPr="00420557">
              <w:rPr>
                <w:rFonts w:ascii="Courier New" w:hAnsi="Courier New" w:cs="Courier New"/>
                <w:szCs w:val="20"/>
              </w:rPr>
              <w:t>.day</w:t>
            </w:r>
            <w:proofErr w:type="spellEnd"/>
          </w:p>
        </w:tc>
      </w:tr>
      <w:tr w:rsidR="00A07755" w14:paraId="5BAD290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4B249DF" w14:textId="4E1F6B62" w:rsidR="00A07755" w:rsidRPr="001B191E" w:rsidRDefault="00A07755" w:rsidP="00A07755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C8C67B" w14:textId="26676A04" w:rsidR="00A07755" w:rsidRDefault="00A07755" w:rsidP="00A0775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same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7327B0" w14:textId="685AE601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C65DF6" w14:textId="0236AA4E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0F63BC" w14:textId="06302212" w:rsidR="00A07755" w:rsidRDefault="00A07755" w:rsidP="00A0775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71F413" w14:textId="7F97B4B3" w:rsidR="00A07755" w:rsidRDefault="00A07755" w:rsidP="00A0775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00E6780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C57F38D" w14:textId="0D96875E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color w:val="FF0000"/>
                <w:szCs w:val="20"/>
              </w:rPr>
              <w:t>cloud_cover</w:t>
            </w:r>
            <w:r w:rsidRPr="00A07755">
              <w:rPr>
                <w:b/>
                <w:color w:val="FF0000"/>
                <w:szCs w:val="20"/>
              </w:rPr>
              <w:t>_cbh_flag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5274116" w14:textId="7D327A9B" w:rsidR="006F3787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snowpack albedo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DF8D32B" w14:textId="1496858C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9DADC" w14:textId="6D8DFB70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DDF346" w14:textId="7AF3DEA3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ABDF6" w14:textId="78B1033B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DFB82A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C057A8" w14:textId="5459B0D9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>cloud_cover</w:t>
            </w:r>
            <w:r w:rsidRPr="00A07755">
              <w:rPr>
                <w:b/>
                <w:color w:val="FF0000"/>
                <w:szCs w:val="20"/>
              </w:rPr>
              <w:t>_day</w:t>
            </w:r>
            <w:r w:rsidRPr="00A07755">
              <w:rPr>
                <w:b/>
                <w:color w:val="FF0000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FAB4F" w14:textId="5CA15272" w:rsidR="006F3787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</w:t>
            </w:r>
            <w:r>
              <w:rPr>
                <w:szCs w:val="20"/>
              </w:rPr>
              <w:t>snowpack albedo</w:t>
            </w:r>
            <w:r w:rsidRPr="002345A1">
              <w:rPr>
                <w:szCs w:val="20"/>
              </w:rPr>
              <w:t xml:space="preserve"> input data for each HRU to specify variable </w:t>
            </w:r>
            <w:proofErr w:type="spellStart"/>
            <w:r>
              <w:rPr>
                <w:i/>
                <w:szCs w:val="20"/>
              </w:rPr>
              <w:t>albedo</w:t>
            </w:r>
            <w:r w:rsidRPr="002345A1">
              <w:rPr>
                <w:i/>
                <w:szCs w:val="20"/>
              </w:rPr>
              <w:t>_hru</w:t>
            </w:r>
            <w:proofErr w:type="spellEnd"/>
            <w:r>
              <w:rPr>
                <w:szCs w:val="20"/>
              </w:rPr>
              <w:t xml:space="preserve"> (units: decimal fraction)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8BE964" w14:textId="33E4D2A8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0856630" w14:textId="6C723871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AE1682" w14:textId="74EC36D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A22F41" w14:textId="4E542203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Cs w:val="20"/>
              </w:rPr>
              <w:t>cloudcover</w:t>
            </w:r>
            <w:r w:rsidRPr="00420557">
              <w:rPr>
                <w:rFonts w:ascii="Courier New" w:hAnsi="Courier New" w:cs="Courier New"/>
                <w:szCs w:val="20"/>
              </w:rPr>
              <w:t>.day</w:t>
            </w:r>
            <w:proofErr w:type="spellEnd"/>
          </w:p>
        </w:tc>
      </w:tr>
      <w:tr w:rsidR="006F3787" w14:paraId="2820E4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A0B1B3" w14:textId="2AB94D33" w:rsidR="006F3787" w:rsidRPr="001B191E" w:rsidRDefault="006F3787" w:rsidP="006F3787">
            <w:pPr>
              <w:pStyle w:val="TableCellBody"/>
              <w:rPr>
                <w:b/>
                <w:szCs w:val="20"/>
              </w:rPr>
            </w:pPr>
            <w:r w:rsidRPr="006F3787">
              <w:rPr>
                <w:b/>
                <w:color w:val="FF0000"/>
                <w:szCs w:val="20"/>
              </w:rPr>
              <w:t>humidity_cbh</w:t>
            </w:r>
            <w:r w:rsidRPr="006F3787">
              <w:rPr>
                <w:b/>
                <w:color w:val="FF0000"/>
                <w:szCs w:val="20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3CDEC60" w14:textId="6347C197" w:rsidR="006F3787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</w:t>
            </w:r>
            <w:r>
              <w:rPr>
                <w:szCs w:val="20"/>
              </w:rPr>
              <w:t xml:space="preserve">humidity in a </w:t>
            </w:r>
            <w:r>
              <w:rPr>
                <w:szCs w:val="20"/>
              </w:rPr>
              <w:t xml:space="preserve">CBH </w:t>
            </w:r>
            <w:r>
              <w:rPr>
                <w:szCs w:val="20"/>
              </w:rPr>
              <w:t>file</w:t>
            </w:r>
            <w:r>
              <w:rPr>
                <w:szCs w:val="20"/>
              </w:rPr>
              <w:t xml:space="preserve">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F22299" w14:textId="4FA83B15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  <w:r w:rsidRPr="00CE2614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potet_pt</w:t>
            </w:r>
            <w:r w:rsidRPr="006F3787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6F3787">
              <w:rPr>
                <w:b/>
                <w:bCs/>
                <w:szCs w:val="20"/>
              </w:rPr>
              <w:lastRenderedPageBreak/>
              <w:t>stream_temp_flag</w:t>
            </w:r>
            <w:r w:rsidRPr="006F3787">
              <w:rPr>
                <w:szCs w:val="20"/>
              </w:rPr>
              <w:t xml:space="preserve"> =</w:t>
            </w:r>
            <w:r w:rsidRPr="00EF4AD4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="00EF4AD4" w:rsidRPr="00EF4AD4">
              <w:rPr>
                <w:szCs w:val="20"/>
              </w:rPr>
              <w:t xml:space="preserve"> and </w:t>
            </w:r>
            <w:r w:rsidR="00EF4AD4" w:rsidRPr="00EF4AD4">
              <w:rPr>
                <w:b/>
                <w:bCs/>
                <w:szCs w:val="20"/>
              </w:rPr>
              <w:t>strmtemp_humidity_flag</w:t>
            </w:r>
            <w:r w:rsidR="00EF4AD4" w:rsidRPr="00EF4AD4">
              <w:rPr>
                <w:szCs w:val="20"/>
              </w:rPr>
              <w:t xml:space="preserve"> =</w:t>
            </w:r>
            <w:r w:rsidR="00EF4AD4">
              <w:rPr>
                <w:rFonts w:ascii="Courier New" w:hAnsi="Courier New" w:cs="Courier New"/>
                <w:szCs w:val="20"/>
              </w:rPr>
              <w:t xml:space="preserve"> 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262E03" w14:textId="7D27B326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BFE82F" w14:textId="7710B3AF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3B044E" w14:textId="56CA3C94" w:rsidR="006F378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6F3787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whether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6F3787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6F3787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 xml:space="preserve"> (</w:t>
            </w:r>
            <w:r w:rsidRPr="000E543B">
              <w:rPr>
                <w:szCs w:val="20"/>
              </w:rPr>
              <w:t xml:space="preserve">units based on value specified for parameter </w:t>
            </w:r>
            <w:r w:rsidRPr="000E543B">
              <w:rPr>
                <w:b/>
                <w:szCs w:val="20"/>
              </w:rPr>
              <w:t>precip_units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6F3787" w14:paraId="59CAC32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5314843" w14:textId="61867F38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color w:val="FF0000"/>
                <w:szCs w:val="20"/>
              </w:rPr>
              <w:t>snow_</w:t>
            </w:r>
            <w:r>
              <w:rPr>
                <w:b/>
                <w:color w:val="FF0000"/>
                <w:szCs w:val="20"/>
              </w:rPr>
              <w:t>cloudcover</w:t>
            </w:r>
            <w:r w:rsidRPr="00A07755">
              <w:rPr>
                <w:b/>
                <w:color w:val="FF0000"/>
                <w:szCs w:val="20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EAE1B04" w14:textId="068966A2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6F3787">
              <w:rPr>
                <w:szCs w:val="20"/>
              </w:rPr>
              <w:t xml:space="preserve">Flag to indicate if approximation of cloud cover for snowpack computations is computed using HRU dimensioned variables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4F38C6" w14:textId="3400DEE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41F958" w14:textId="2073DA4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80770A5" w14:textId="178881A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95550" w14:textId="6AE374B4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 xml:space="preserve"> (units: Langleys/day)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6F3787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6F3787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6F3787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6F3787" w14:paraId="6A03E60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A3D60E2" w14:textId="13130ECB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>windspeed</w:t>
            </w:r>
            <w:r w:rsidRPr="00A07755">
              <w:rPr>
                <w:b/>
                <w:color w:val="FF0000"/>
                <w:szCs w:val="20"/>
              </w:rPr>
              <w:t>_cbh_flag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BA76FA" w14:textId="40CB61A4" w:rsidR="006F3787" w:rsidRPr="002345A1" w:rsidRDefault="006F3787" w:rsidP="006F378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</w:t>
            </w:r>
            <w:r>
              <w:rPr>
                <w:szCs w:val="20"/>
              </w:rPr>
              <w:t>windspeed</w:t>
            </w:r>
            <w:r>
              <w:rPr>
                <w:szCs w:val="20"/>
              </w:rPr>
              <w:t xml:space="preserve"> in a CBH file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73031F" w14:textId="32FBDA99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4BC634" w14:textId="6639D02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FA22A" w14:textId="52F3D1F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FD070A" w14:textId="6EC9FFF6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meters/second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6F3787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6F3787" w:rsidRPr="00623932" w:rsidRDefault="006F3787" w:rsidP="006F3787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6F3787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6F3787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6F3787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</w:t>
            </w:r>
            <w:r w:rsidRPr="00277B27">
              <w:lastRenderedPageBreak/>
              <w:t xml:space="preserve">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lastRenderedPageBreak/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6F3787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6F3787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6F3787" w:rsidRPr="00277B27" w:rsidRDefault="006F3787" w:rsidP="006F3787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6F3787" w:rsidRPr="00F94E63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6F3787" w:rsidRPr="006C277F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6F3787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6F3787" w:rsidRPr="00623932" w:rsidRDefault="006F3787" w:rsidP="006F3787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6F3787" w:rsidRPr="00F94E63" w:rsidRDefault="006F3787" w:rsidP="006F3787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>
              <w:t>transpiration-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in Dynamic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soil-water capacity values are </w:t>
            </w:r>
            <w:r w:rsidRPr="00623932">
              <w:lastRenderedPageBreak/>
              <w:t>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6F3787" w:rsidRPr="00DB55A9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6F3787" w:rsidRPr="00623932" w:rsidRDefault="006F3787" w:rsidP="006F3787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6F3787" w:rsidRPr="002345A1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6F3787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6F3787" w:rsidRPr="00E342E1" w:rsidRDefault="006F3787" w:rsidP="006F3787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6F3787" w:rsidRPr="00623932" w:rsidRDefault="006F3787" w:rsidP="006F3787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6F3787" w:rsidRDefault="006F3787" w:rsidP="006F3787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6F3787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6F3787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6F3787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6F3787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6F3787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6F3787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6F3787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6F3787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6F3787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6F3787" w:rsidRDefault="006F3787" w:rsidP="006F3787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6F3787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</w:t>
            </w:r>
            <w:r w:rsidRPr="00433846">
              <w:lastRenderedPageBreak/>
              <w:t xml:space="preserve">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lastRenderedPageBreak/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lastRenderedPageBreak/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6F3787" w:rsidRPr="00760640" w:rsidRDefault="006F3787" w:rsidP="006F3787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F3787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lastRenderedPageBreak/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6F3787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6F3787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6F3787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6F3787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6F3787" w:rsidRPr="00DB55A9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6F3787" w:rsidRPr="00433846" w:rsidRDefault="006F3787" w:rsidP="006F3787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6F3787" w:rsidRDefault="006F3787" w:rsidP="006F3787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6F3787" w:rsidRPr="00CB7A5F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6F3787" w:rsidRPr="00760640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6F3787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6F3787" w:rsidRPr="00526557" w:rsidRDefault="006F3787" w:rsidP="006F3787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6F3787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6F3787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external_transferON_OFF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6F3787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6F3787" w:rsidRPr="00526557" w:rsidRDefault="006F3787" w:rsidP="006F3787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6F3787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6F3787" w:rsidRPr="00526557" w:rsidRDefault="006F3787" w:rsidP="006F3787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6F3787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6F3787" w:rsidRPr="00526557" w:rsidRDefault="006F3787" w:rsidP="006F3787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6F3787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6F3787" w:rsidRPr="00526557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6F3787" w:rsidRPr="00526557" w:rsidRDefault="006F3787" w:rsidP="006F3787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6F3787" w:rsidRPr="00F94E63" w:rsidRDefault="006F3787" w:rsidP="006F3787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6F3787" w:rsidRPr="00F94E63" w:rsidRDefault="006F3787" w:rsidP="006F3787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6F3787" w:rsidRPr="00526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6F3787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6F3787" w:rsidRPr="000E7205" w:rsidRDefault="006F3787" w:rsidP="006F3787">
            <w:pPr>
              <w:pStyle w:val="TableSpanner"/>
            </w:pPr>
            <w:r>
              <w:t>Debug options</w:t>
            </w:r>
          </w:p>
        </w:tc>
      </w:tr>
      <w:tr w:rsidR="006F3787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F3787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6F3787" w:rsidRPr="002345A1" w:rsidRDefault="006F3787" w:rsidP="006F3787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lastRenderedPageBreak/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0B15455F" w:rsidR="006F3787" w:rsidRPr="002345A1" w:rsidRDefault="006F3787" w:rsidP="006F3787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>=</w:t>
            </w:r>
            <w:r>
              <w:t>warnings</w:t>
            </w:r>
            <w:r w:rsidRPr="0001286D">
              <w:t xml:space="preserve">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</w:t>
            </w:r>
            <w:r>
              <w:t>errors;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6F3787" w:rsidRPr="002345A1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F3787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6F3787" w:rsidRPr="0001286D" w:rsidRDefault="006F3787" w:rsidP="006F3787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6F3787" w:rsidRPr="0001286D" w:rsidRDefault="006F3787" w:rsidP="006F3787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6F3787" w:rsidRPr="0001286D" w:rsidRDefault="006F3787" w:rsidP="006F3787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6F3787" w:rsidRPr="0001286D" w:rsidRDefault="006F3787" w:rsidP="006F3787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6F3787" w:rsidRPr="00420557" w:rsidRDefault="006F3787" w:rsidP="006F3787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6F3787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6F3787" w:rsidRPr="00420557" w:rsidRDefault="006F3787" w:rsidP="006F3787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6F3787" w:rsidRPr="00420557" w:rsidRDefault="006F3787" w:rsidP="006F3787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6F3787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Switch to specify whether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6F3787" w:rsidRPr="00576BBF" w:rsidRDefault="006F3787" w:rsidP="006F3787">
            <w:pPr>
              <w:pStyle w:val="TableSpanner"/>
            </w:pPr>
            <w:r w:rsidRPr="00576BBF">
              <w:t>Initial Condition Files</w:t>
            </w:r>
          </w:p>
        </w:tc>
      </w:tr>
      <w:tr w:rsidR="006F3787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34F89AF4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</w:t>
            </w:r>
            <w:r>
              <w:rPr>
                <w:szCs w:val="20"/>
              </w:rPr>
              <w:t>)</w:t>
            </w:r>
            <w:r w:rsidRPr="00DD1FD3">
              <w:rPr>
                <w:szCs w:val="20"/>
              </w:rPr>
              <w:t xml:space="preserve">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initial 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initial 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6F3787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</w:t>
            </w:r>
            <w:r w:rsidRPr="0001286D">
              <w:rPr>
                <w:rFonts w:ascii="Times New Roman" w:hAnsi="Times New Roman"/>
                <w:szCs w:val="20"/>
              </w:rPr>
              <w:lastRenderedPageBreak/>
              <w:t xml:space="preserve">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lastRenderedPageBreak/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6F3787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6F3787" w:rsidRPr="00707D04" w:rsidRDefault="006F3787" w:rsidP="006F3787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6F3787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6F3787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6F3787" w:rsidRPr="0001286D" w:rsidRDefault="006F3787" w:rsidP="006F3787">
            <w:pPr>
              <w:pStyle w:val="TableCellBody"/>
            </w:pPr>
            <w:r w:rsidRPr="0001286D">
              <w:t xml:space="preserve">Switch to specify whether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6F3787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6F3787" w:rsidRPr="0001286D" w:rsidRDefault="006F3787" w:rsidP="006F3787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6F3787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6F3787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6F3787" w:rsidRPr="0001286D" w:rsidRDefault="006F3787" w:rsidP="006F3787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6F3787" w:rsidRPr="0001286D" w:rsidRDefault="006F3787" w:rsidP="006F3787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6F3787" w:rsidRPr="00EF082A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6F3787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and will be .csv; _meanyearly.csv; _yearly.csv; _meanmonthly.csv; or _monthly.csv;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6F3787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6F3787" w:rsidRPr="00D40E4D" w:rsidRDefault="006F3787" w:rsidP="006F3787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6F3787" w:rsidRPr="0001286D" w:rsidRDefault="006F3787" w:rsidP="006F3787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6F3787" w:rsidRPr="0001286D" w:rsidRDefault="006F3787" w:rsidP="006F3787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6F3787" w:rsidRPr="00420557" w:rsidRDefault="006F3787" w:rsidP="006F3787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6F3787" w:rsidRPr="00576BBF" w:rsidRDefault="006F3787" w:rsidP="006F3787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6F3787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whether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F3787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6F3787" w:rsidRPr="0001286D" w:rsidRDefault="006F3787" w:rsidP="006F3787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6F3787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6F3787" w:rsidRPr="0001286D" w:rsidRDefault="006F3787" w:rsidP="006F3787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6F3787" w:rsidRPr="00710889" w:rsidRDefault="006F3787" w:rsidP="006F3787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6F3787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lastRenderedPageBreak/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6F3787" w:rsidRPr="00710889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6F3787" w:rsidRPr="00EF082A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6F3787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6F3787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6F3787" w:rsidRPr="002815C2" w:rsidRDefault="006F3787" w:rsidP="006F3787">
            <w:pPr>
              <w:jc w:val="center"/>
            </w:pPr>
            <w:r>
              <w:t>0</w:t>
            </w:r>
          </w:p>
        </w:tc>
      </w:tr>
      <w:tr w:rsidR="006F3787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6F3787" w:rsidRPr="00710889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6F3787" w:rsidRPr="00710889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6F3787" w:rsidRPr="0001286D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6F3787" w:rsidRPr="002815C2" w:rsidRDefault="006F3787" w:rsidP="006F3787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6F3787" w:rsidRPr="001B2189" w:rsidRDefault="006F3787" w:rsidP="006F3787">
            <w:pPr>
              <w:pStyle w:val="TableCellBody"/>
              <w:rPr>
                <w:b/>
                <w:szCs w:val="20"/>
                <w:highlight w:val="red"/>
              </w:rPr>
            </w:pPr>
            <w:bookmarkStart w:id="9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6F3787" w:rsidRPr="001B2189" w:rsidRDefault="006F3787" w:rsidP="006F3787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90"/>
            <w:bookmarkEnd w:id="9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6F3787" w:rsidRPr="00710889" w:rsidRDefault="006F3787" w:rsidP="006F3787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chronological order with dates specified as YEAR MONTH DAY with a space(s) and/or comma separating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6F3787" w:rsidRPr="00EF082A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t xml:space="preserve">outputSelectDatesON_OFF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0"/>
      <w:tr w:rsidR="006F3787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6F3787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6F3787" w:rsidRPr="00EF082A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6F3787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be of type real or double.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Format of values (1=scientific notation with 4 significant digits (default); 2=2 decimal places; 3=3 decimal places; 4=4 decimal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6F3787" w:rsidRPr="008F2AD1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6F3787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6F3787" w:rsidRPr="00E06313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6F3787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whether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be of type real or double;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6F3787" w:rsidRDefault="006F3787" w:rsidP="006F3787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6F3787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6F378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6F3787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6F3787" w:rsidRPr="0071718A" w:rsidRDefault="006F3787" w:rsidP="006F3787">
            <w:pPr>
              <w:jc w:val="center"/>
            </w:pPr>
            <w:r w:rsidRPr="0071718A">
              <w:t>PRMS Summary Results Files</w:t>
            </w:r>
          </w:p>
        </w:tc>
      </w:tr>
      <w:tr w:rsidR="006F3787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6F3787" w:rsidRPr="0001286D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Pr="00710889">
              <w:rPr>
                <w:rFonts w:ascii="Times New Roman" w:hAnsi="Times New Roman"/>
                <w:szCs w:val="20"/>
              </w:rPr>
              <w:t>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F3787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6F3787" w:rsidRPr="0071718A" w:rsidRDefault="006F3787" w:rsidP="006F3787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6F3787" w:rsidRPr="00681BFF" w:rsidRDefault="006F3787" w:rsidP="006F3787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6F3787" w:rsidRDefault="006F3787" w:rsidP="006F378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6F3787" w:rsidRPr="0001286D" w:rsidRDefault="006F3787" w:rsidP="006F378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6F3787" w:rsidRPr="00D43D5E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6F3787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6F3787" w:rsidRPr="00707D04" w:rsidRDefault="006F3787" w:rsidP="006F3787">
            <w:pPr>
              <w:pStyle w:val="TableSpanner"/>
            </w:pPr>
            <w:r>
              <w:t>Runtime graphs</w:t>
            </w:r>
          </w:p>
        </w:tc>
      </w:tr>
      <w:tr w:rsidR="006F3787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6F3787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6F3787" w:rsidRPr="0001286D" w:rsidRDefault="006F3787" w:rsidP="006F3787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6F3787" w:rsidRPr="0001286D" w:rsidRDefault="006F3787" w:rsidP="006F3787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6F3787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6F3787" w:rsidRPr="0001286D" w:rsidRDefault="006F3787" w:rsidP="006F3787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6F3787" w:rsidRPr="0001286D" w:rsidRDefault="006F3787" w:rsidP="006F3787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6F3787" w:rsidRPr="0001286D" w:rsidRDefault="006F3787" w:rsidP="006F3787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6F3787" w:rsidRPr="002815C2" w:rsidRDefault="006F3787" w:rsidP="006F3787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6F3787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lastRenderedPageBreak/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6F3787" w:rsidRPr="00420557" w:rsidRDefault="006F3787" w:rsidP="006F3787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6F3787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6F3787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6F3787" w:rsidRPr="0001286D" w:rsidRDefault="006F3787" w:rsidP="006F3787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6F3787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6F3787" w:rsidRPr="0001286D" w:rsidRDefault="006F3787" w:rsidP="006F3787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6F3787" w:rsidRPr="0001286D" w:rsidRDefault="006F3787" w:rsidP="006F3787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6F3787" w:rsidRPr="0001286D" w:rsidRDefault="006F3787" w:rsidP="006F3787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6F3787" w:rsidRPr="00420557" w:rsidRDefault="006F3787" w:rsidP="006F378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80070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5461EF5E" w:rsidR="007B6B6D" w:rsidRPr="00780070" w:rsidRDefault="007B6B6D" w:rsidP="00780070">
      <w:pPr>
        <w:pStyle w:val="tablecell-centered"/>
        <w:jc w:val="left"/>
        <w:rPr>
          <w:rFonts w:ascii="Arial Narrow" w:hAnsi="Arial Narrow"/>
          <w:szCs w:val="20"/>
        </w:rPr>
      </w:pPr>
      <w:r w:rsidRPr="00780070">
        <w:rPr>
          <w:rFonts w:ascii="Arial Narrow" w:hAnsi="Arial Narrow"/>
          <w:szCs w:val="20"/>
        </w:rPr>
        <w:t xml:space="preserve">[HRU, hydrologic response unit; GWR, groundwater reservoir; cfs, cubic feet per second; cms, cubic meters per second; ET, evapotranspiration; </w:t>
      </w:r>
      <w:r w:rsidR="00AF4F1A" w:rsidRPr="00780070">
        <w:rPr>
          <w:rFonts w:ascii="Arial Narrow" w:hAnsi="Arial Narrow"/>
          <w:szCs w:val="20"/>
        </w:rPr>
        <w:t xml:space="preserve">Id, </w:t>
      </w:r>
      <w:r w:rsidR="00711AE6" w:rsidRPr="00780070">
        <w:rPr>
          <w:rFonts w:ascii="Arial Narrow" w:hAnsi="Arial Narrow"/>
          <w:szCs w:val="20"/>
        </w:rPr>
        <w:t>number</w:t>
      </w:r>
      <w:r w:rsidR="00AF4F1A" w:rsidRPr="00780070">
        <w:rPr>
          <w:rFonts w:ascii="Arial Narrow" w:hAnsi="Arial Narrow"/>
          <w:szCs w:val="20"/>
        </w:rPr>
        <w:t xml:space="preserve"> of modeling unit; </w:t>
      </w:r>
      <w:r w:rsidRPr="00780070">
        <w:rPr>
          <w:rFonts w:ascii="Arial Narrow" w:hAnsi="Arial Narrow"/>
          <w:szCs w:val="20"/>
        </w:rPr>
        <w:t>dday, degree-day, the amount a day’s average temperature departed from 65 degrees Fahrenheit</w:t>
      </w:r>
      <w:r w:rsidR="0004440A" w:rsidRPr="00780070">
        <w:rPr>
          <w:rFonts w:ascii="Arial Narrow" w:hAnsi="Arial Narrow"/>
          <w:szCs w:val="20"/>
        </w:rPr>
        <w:t>;</w:t>
      </w:r>
      <w:r w:rsidR="00AD4170" w:rsidRPr="00780070">
        <w:rPr>
          <w:rFonts w:ascii="Arial Narrow" w:hAnsi="Arial Narrow"/>
          <w:szCs w:val="20"/>
        </w:rPr>
        <w:t xml:space="preserve"> </w:t>
      </w:r>
      <w:r w:rsidR="00AD4170" w:rsidRPr="00780070">
        <w:rPr>
          <w:rFonts w:ascii="Arial Narrow" w:hAnsi="Arial Narrow"/>
          <w:szCs w:val="20"/>
          <w:highlight w:val="red"/>
        </w:rPr>
        <w:t>km, kilometer; m, meters;</w:t>
      </w:r>
      <w:r w:rsidR="0004440A" w:rsidRPr="00780070">
        <w:rPr>
          <w:rFonts w:ascii="Arial Narrow" w:hAnsi="Arial Narrow"/>
          <w:szCs w:val="20"/>
        </w:rPr>
        <w:t xml:space="preserve"> POI, point-of-interest</w:t>
      </w:r>
      <w:r w:rsidRPr="00780070">
        <w:rPr>
          <w:rFonts w:ascii="Arial Narrow" w:hAnsi="Arial Narrow"/>
          <w:szCs w:val="20"/>
        </w:rPr>
        <w:t>;</w:t>
      </w:r>
      <w:r w:rsidR="00AE0ABB" w:rsidRPr="00780070">
        <w:rPr>
          <w:rFonts w:ascii="Arial Narrow" w:hAnsi="Arial Narrow"/>
          <w:szCs w:val="20"/>
        </w:rPr>
        <w:t xml:space="preserve"> ELA,</w:t>
      </w:r>
      <w:r w:rsidR="00367608" w:rsidRPr="00780070">
        <w:rPr>
          <w:rFonts w:ascii="Arial Narrow" w:hAnsi="Arial Narrow"/>
          <w:szCs w:val="20"/>
        </w:rPr>
        <w:t xml:space="preserve"> </w:t>
      </w:r>
      <w:bookmarkStart w:id="11" w:name="_Hlk49273450"/>
      <w:r w:rsidR="00367608" w:rsidRPr="00780070">
        <w:rPr>
          <w:szCs w:val="20"/>
        </w:rPr>
        <w:t>e</w:t>
      </w:r>
      <w:r w:rsidR="00367608" w:rsidRPr="00780070">
        <w:rPr>
          <w:rStyle w:val="hvr"/>
          <w:color w:val="404040"/>
          <w:szCs w:val="20"/>
        </w:rPr>
        <w:t>quilibrium</w:t>
      </w:r>
      <w:r w:rsidR="00367608" w:rsidRPr="00780070">
        <w:rPr>
          <w:color w:val="404040"/>
          <w:szCs w:val="20"/>
        </w:rPr>
        <w:t> l</w:t>
      </w:r>
      <w:r w:rsidR="00367608" w:rsidRPr="00780070">
        <w:rPr>
          <w:rStyle w:val="hvr"/>
          <w:color w:val="404040"/>
          <w:szCs w:val="20"/>
        </w:rPr>
        <w:t>ine</w:t>
      </w:r>
      <w:r w:rsidR="00367608" w:rsidRPr="00780070">
        <w:rPr>
          <w:color w:val="404040"/>
          <w:szCs w:val="20"/>
        </w:rPr>
        <w:t> </w:t>
      </w:r>
      <w:r w:rsidR="00367608" w:rsidRPr="00780070">
        <w:rPr>
          <w:rStyle w:val="hvr"/>
          <w:color w:val="404040"/>
          <w:szCs w:val="20"/>
        </w:rPr>
        <w:t>altitude,</w:t>
      </w:r>
      <w:r w:rsidRPr="00780070">
        <w:rPr>
          <w:rFonts w:ascii="Arial Narrow" w:hAnsi="Arial Narrow"/>
          <w:szCs w:val="20"/>
        </w:rPr>
        <w:t xml:space="preserve"> </w:t>
      </w:r>
      <w:bookmarkEnd w:id="11"/>
      <w:r w:rsidRPr="00780070">
        <w:rPr>
          <w:rFonts w:ascii="Arial Narrow" w:hAnsi="Arial Narrow"/>
          <w:szCs w:val="20"/>
        </w:rPr>
        <w:t xml:space="preserve">&gt;, greater than; dimensions defined in table 1-1; control parameters </w:t>
      </w:r>
      <w:r w:rsidRPr="00780070">
        <w:rPr>
          <w:b/>
          <w:szCs w:val="20"/>
        </w:rPr>
        <w:t>temp_module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precip_module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solrad_module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et_module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transp_module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srunoff_module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strmflow_module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model_mode</w:t>
      </w:r>
      <w:r w:rsidRPr="00780070">
        <w:rPr>
          <w:rFonts w:ascii="Arial Narrow" w:hAnsi="Arial Narrow"/>
          <w:szCs w:val="20"/>
        </w:rPr>
        <w:t>,</w:t>
      </w:r>
      <w:r w:rsidRPr="00780070">
        <w:rPr>
          <w:rFonts w:ascii="Arial Narrow" w:hAnsi="Arial Narrow"/>
          <w:b/>
          <w:szCs w:val="20"/>
        </w:rPr>
        <w:t xml:space="preserve"> </w:t>
      </w:r>
      <w:r w:rsidRPr="00780070">
        <w:rPr>
          <w:b/>
          <w:szCs w:val="20"/>
        </w:rPr>
        <w:t>dprst_flag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subbasin_flag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cascade_flag</w:t>
      </w:r>
      <w:r w:rsidRPr="00780070">
        <w:rPr>
          <w:rFonts w:ascii="Arial Narrow" w:hAnsi="Arial Narrow"/>
          <w:szCs w:val="20"/>
        </w:rPr>
        <w:t xml:space="preserve">, </w:t>
      </w:r>
      <w:r w:rsidRPr="00780070">
        <w:rPr>
          <w:b/>
          <w:szCs w:val="20"/>
        </w:rPr>
        <w:t>cascadegw_flag</w:t>
      </w:r>
      <w:r w:rsidRPr="00780070">
        <w:rPr>
          <w:rFonts w:ascii="Arial Narrow" w:hAnsi="Arial Narrow"/>
          <w:szCs w:val="20"/>
        </w:rPr>
        <w:t xml:space="preserve">, </w:t>
      </w:r>
      <w:r w:rsidR="00E86A17" w:rsidRPr="00780070">
        <w:rPr>
          <w:rFonts w:ascii="Arial Narrow" w:hAnsi="Arial Narrow"/>
          <w:szCs w:val="20"/>
        </w:rPr>
        <w:t>a</w:t>
      </w:r>
      <w:r w:rsidRPr="00780070">
        <w:rPr>
          <w:rFonts w:ascii="Arial Narrow" w:hAnsi="Arial Narrow"/>
          <w:szCs w:val="20"/>
        </w:rPr>
        <w:t xml:space="preserve">nd </w:t>
      </w:r>
      <w:r w:rsidRPr="00780070">
        <w:rPr>
          <w:b/>
          <w:szCs w:val="20"/>
        </w:rPr>
        <w:t>mapOutON_OFF</w:t>
      </w:r>
      <w:r w:rsidR="00327B9D" w:rsidRPr="00780070">
        <w:rPr>
          <w:rFonts w:ascii="Arial Narrow" w:hAnsi="Arial Narrow"/>
          <w:szCs w:val="20"/>
        </w:rPr>
        <w:t xml:space="preserve"> defined in table 1-2</w:t>
      </w:r>
      <w:r w:rsidR="004768AA" w:rsidRPr="00780070">
        <w:rPr>
          <w:rFonts w:ascii="Arial Narrow" w:hAnsi="Arial Narrow"/>
          <w:szCs w:val="20"/>
        </w:rPr>
        <w:t>;</w:t>
      </w:r>
      <w:r w:rsidR="004768AA" w:rsidRPr="00780070">
        <w:rPr>
          <w:rFonts w:ascii="Arial Narrow" w:hAnsi="Arial Narrow" w:cs="Arial"/>
          <w:szCs w:val="20"/>
        </w:rPr>
        <w:t xml:space="preserve"> </w:t>
      </w:r>
      <w:r w:rsidR="00025502" w:rsidRPr="00780070">
        <w:rPr>
          <w:szCs w:val="20"/>
          <w:highlight w:val="red"/>
        </w:rPr>
        <w:t>red</w:t>
      </w:r>
      <w:r w:rsidR="00025502" w:rsidRPr="00780070">
        <w:rPr>
          <w:szCs w:val="20"/>
        </w:rPr>
        <w:t xml:space="preserve"> </w:t>
      </w:r>
      <w:r w:rsidR="005D54C8" w:rsidRPr="00780070">
        <w:rPr>
          <w:szCs w:val="20"/>
        </w:rPr>
        <w:t xml:space="preserve">highlight indicates new for PRMS-5.2; </w:t>
      </w:r>
      <w:r w:rsidR="005D54C8" w:rsidRPr="00780070">
        <w:rPr>
          <w:szCs w:val="20"/>
          <w:highlight w:val="magenta"/>
        </w:rPr>
        <w:t>pink</w:t>
      </w:r>
      <w:r w:rsidR="005D54C8" w:rsidRPr="00780070">
        <w:rPr>
          <w:szCs w:val="20"/>
        </w:rPr>
        <w:t xml:space="preserve"> highlight indicates new for PRMS</w:t>
      </w:r>
      <w:r w:rsidR="00780070" w:rsidRPr="00780070">
        <w:rPr>
          <w:szCs w:val="20"/>
        </w:rPr>
        <w:t>-</w:t>
      </w:r>
      <w:r w:rsidR="005D54C8" w:rsidRPr="00780070">
        <w:rPr>
          <w:szCs w:val="20"/>
        </w:rPr>
        <w:t>5.1;</w:t>
      </w:r>
      <w:r w:rsidR="005D54C8" w:rsidRPr="00780070">
        <w:rPr>
          <w:szCs w:val="20"/>
          <w:highlight w:val="green"/>
        </w:rPr>
        <w:t xml:space="preserve"> green</w:t>
      </w:r>
      <w:r w:rsidR="005D54C8" w:rsidRPr="00780070">
        <w:rPr>
          <w:szCs w:val="20"/>
        </w:rPr>
        <w:t xml:space="preserve"> highlight indicates new for PRMS-5.0</w:t>
      </w:r>
      <w:r w:rsidR="001B1377" w:rsidRPr="00780070">
        <w:rPr>
          <w:rFonts w:ascii="Arial Narrow" w:hAnsi="Arial Narrow"/>
          <w:szCs w:val="20"/>
        </w:rPr>
        <w:t>;</w:t>
      </w:r>
      <w:r w:rsidR="001B1377" w:rsidRPr="00780070">
        <w:rPr>
          <w:rFonts w:ascii="Arial Narrow" w:hAnsi="Arial Narrow" w:cs="Arial"/>
          <w:szCs w:val="20"/>
        </w:rPr>
        <w:t xml:space="preserve"> </w:t>
      </w:r>
      <w:r w:rsidR="005D54C8" w:rsidRPr="00780070">
        <w:rPr>
          <w:szCs w:val="20"/>
          <w:highlight w:val="cyan"/>
        </w:rPr>
        <w:t>turquoise</w:t>
      </w:r>
      <w:r w:rsidR="001B1377" w:rsidRPr="00780070">
        <w:rPr>
          <w:szCs w:val="20"/>
        </w:rPr>
        <w:t xml:space="preserve"> highlight indicates deprecated but </w:t>
      </w:r>
      <w:r w:rsidR="00711AE6" w:rsidRPr="00780070">
        <w:rPr>
          <w:szCs w:val="20"/>
        </w:rPr>
        <w:t>retained</w:t>
      </w:r>
      <w:r w:rsidR="001B1377" w:rsidRPr="00780070">
        <w:rPr>
          <w:szCs w:val="20"/>
        </w:rPr>
        <w:t xml:space="preserve"> for PRMS-IV </w:t>
      </w:r>
      <w:r w:rsidR="008D27E8" w:rsidRPr="00780070">
        <w:rPr>
          <w:szCs w:val="20"/>
        </w:rPr>
        <w:t>backward</w:t>
      </w:r>
      <w:r w:rsidR="001B1377" w:rsidRPr="00780070">
        <w:rPr>
          <w:szCs w:val="20"/>
        </w:rPr>
        <w:t xml:space="preserve"> compatibility</w:t>
      </w:r>
      <w:r w:rsidR="0058594C" w:rsidRPr="00780070">
        <w:rPr>
          <w:szCs w:val="20"/>
        </w:rPr>
        <w:t xml:space="preserve">; </w:t>
      </w:r>
      <w:r w:rsidR="008D6BBC" w:rsidRPr="00780070">
        <w:rPr>
          <w:strike/>
          <w:szCs w:val="20"/>
        </w:rPr>
        <w:t>strikethrough</w:t>
      </w:r>
      <w:r w:rsidR="008D6BBC" w:rsidRPr="00780070">
        <w:rPr>
          <w:szCs w:val="20"/>
        </w:rPr>
        <w:t xml:space="preserve"> indicates items removed</w:t>
      </w:r>
      <w:r w:rsidRPr="00780070">
        <w:rPr>
          <w:rFonts w:ascii="Arial Narrow" w:hAnsi="Arial Narrow"/>
          <w:szCs w:val="20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7765C55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4D1C26A8" w:rsidR="00933B43" w:rsidRPr="00C843E3" w:rsidRDefault="00CC3BB4" w:rsidP="00933B43">
            <w:pPr>
              <w:pStyle w:val="TableCellBody"/>
            </w:pPr>
            <w:r>
              <w:t>Index</w:t>
            </w:r>
            <w:r w:rsidR="00933B43" w:rsidRPr="00375275">
              <w:t xml:space="preserve"> in parent model</w:t>
            </w:r>
            <w:r w:rsidR="00933B43"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4946C97A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58164E2B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20A405D1" w:rsidR="00933B43" w:rsidRPr="00C843E3" w:rsidRDefault="00CC3BB4" w:rsidP="00933B43">
            <w:pPr>
              <w:pStyle w:val="TableCellBody"/>
            </w:pPr>
            <w:r>
              <w:t>Index</w:t>
            </w:r>
            <w:r w:rsidRPr="00375275">
              <w:t xml:space="preserve"> </w:t>
            </w:r>
            <w:r w:rsidR="00933B43" w:rsidRPr="00375275">
              <w:t>in parent model</w:t>
            </w:r>
            <w:r w:rsidR="00933B43"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15804">
              <w:rPr>
                <w:b/>
                <w:szCs w:val="20"/>
                <w:highlight w:val="green"/>
              </w:rPr>
              <w:t>irr_type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394A12BC" w:rsidR="006E3CC2" w:rsidRPr="006E3CC2" w:rsidRDefault="006E3CC2" w:rsidP="007F1F48">
            <w:pPr>
              <w:pStyle w:val="TableCellBody"/>
              <w:rPr>
                <w:szCs w:val="20"/>
                <w:highlight w:val="red"/>
              </w:rPr>
            </w:pPr>
            <w:r w:rsidRPr="006E3CC2">
              <w:rPr>
                <w:szCs w:val="20"/>
                <w:highlight w:val="red"/>
              </w:rPr>
              <w:t>Application method of irrigation water for each HRU (0 = sprinkler method with interception only; 1=ditch/drip method with no interception; 2=ignore; 3=sprinkler across whole HRU with interception' and throughfall; 4=sprinkler method with amount of water applied on the basis of cover density, such as a living filter)</w:t>
            </w:r>
            <w:r w:rsidRPr="007F1F48">
              <w:rPr>
                <w:szCs w:val="20"/>
                <w:highlight w:val="red"/>
              </w:rPr>
              <w:t>,</w:t>
            </w:r>
            <w:r w:rsidR="007F1F48" w:rsidRPr="007F1F48">
              <w:rPr>
                <w:highlight w:val="red"/>
              </w:rPr>
              <w:t xml:space="preserve"> </w:t>
            </w:r>
            <w:r w:rsidR="007F1F48" w:rsidRPr="007F1F48">
              <w:rPr>
                <w:szCs w:val="20"/>
                <w:highlight w:val="red"/>
              </w:rPr>
              <w:t>for options 1, 2, and 3 irrigation water is specified as an' HRU-area weighted average value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CA173" w14:textId="77777777" w:rsidR="006E3CC2" w:rsidRDefault="006E3CC2" w:rsidP="00933B43">
            <w:pPr>
              <w:pStyle w:val="TableCellBody"/>
              <w:jc w:val="center"/>
              <w:rPr>
                <w:b/>
                <w:szCs w:val="20"/>
              </w:rPr>
            </w:pPr>
          </w:p>
          <w:p w14:paraId="0C6135AC" w14:textId="4EA76B4F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22FF0E13" w:rsidR="00933B43" w:rsidRPr="009626A0" w:rsidRDefault="002D7C2B" w:rsidP="00933B43">
            <w:pPr>
              <w:pStyle w:val="tablecell-centered"/>
              <w:rPr>
                <w:szCs w:val="20"/>
              </w:rPr>
            </w:pPr>
            <w:r w:rsidRPr="002D7C2B">
              <w:rPr>
                <w:szCs w:val="20"/>
                <w:highlight w:val="red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B01AB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4D78C0" w:rsidRPr="004D78C0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0BC31CE6" w:rsidR="00933B43" w:rsidRDefault="00933B43" w:rsidP="00933B43">
            <w:pPr>
              <w:pStyle w:val="tablecell-centered"/>
              <w:rPr>
                <w:szCs w:val="20"/>
              </w:rPr>
            </w:pPr>
            <w:r w:rsidRPr="00DC6B12">
              <w:rPr>
                <w:b/>
                <w:szCs w:val="20"/>
                <w:highlight w:val="red"/>
              </w:rPr>
              <w:t xml:space="preserve">nwateruse </w:t>
            </w:r>
            <w:r w:rsidR="00DC6B12" w:rsidRPr="00DC6B12">
              <w:rPr>
                <w:szCs w:val="20"/>
                <w:highlight w:val="red"/>
              </w:rPr>
              <w:t>&gt;</w:t>
            </w:r>
            <w:r w:rsidRPr="00DC6B12">
              <w:rPr>
                <w:szCs w:val="20"/>
                <w:highlight w:val="red"/>
              </w:rPr>
              <w:t xml:space="preserve"> </w:t>
            </w:r>
            <w:r w:rsidRPr="00DC6B12">
              <w:rPr>
                <w:rFonts w:ascii="Courier New" w:hAnsi="Courier New" w:cs="Courier New"/>
                <w:szCs w:val="20"/>
                <w:highlight w:val="red"/>
              </w:rPr>
              <w:t>1</w:t>
            </w:r>
            <w:r w:rsidR="00DC6B12" w:rsidRPr="00DC6B12">
              <w:rPr>
                <w:szCs w:val="20"/>
                <w:highlight w:val="red"/>
              </w:rPr>
              <w:t xml:space="preserve"> and at least one water</w:t>
            </w:r>
            <w:r w:rsidR="00C32BD1">
              <w:rPr>
                <w:szCs w:val="20"/>
                <w:highlight w:val="red"/>
              </w:rPr>
              <w:t>-</w:t>
            </w:r>
            <w:r w:rsidR="00DC6B12" w:rsidRPr="00DC6B12">
              <w:rPr>
                <w:szCs w:val="20"/>
                <w:highlight w:val="red"/>
              </w:rPr>
              <w:t xml:space="preserve">use destination is the plant canopy, </w:t>
            </w:r>
            <w:proofErr w:type="spellStart"/>
            <w:r w:rsidR="00DC6B12" w:rsidRPr="00DC6B12">
              <w:rPr>
                <w:i/>
                <w:iCs/>
                <w:szCs w:val="20"/>
                <w:highlight w:val="red"/>
              </w:rPr>
              <w:t>dest_type</w:t>
            </w:r>
            <w:proofErr w:type="spellEnd"/>
            <w:r w:rsidR="00DC6B12" w:rsidRPr="00DC6B12">
              <w:rPr>
                <w:szCs w:val="20"/>
                <w:highlight w:val="red"/>
              </w:rPr>
              <w:t xml:space="preserve"> = </w:t>
            </w:r>
            <w:r w:rsidR="009A55A1">
              <w:rPr>
                <w:szCs w:val="20"/>
                <w:highlight w:val="red"/>
              </w:rPr>
              <w:t>8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 xml:space="preserve">Index of temperature station used to compute basin </w:t>
            </w:r>
            <w:r w:rsidRPr="009626A0">
              <w:rPr>
                <w:szCs w:val="20"/>
              </w:rPr>
              <w:lastRenderedPageBreak/>
              <w:t>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measured precipitation value above which </w:t>
            </w:r>
            <w:r w:rsidRPr="009626A0">
              <w:rPr>
                <w:szCs w:val="20"/>
              </w:rPr>
              <w:lastRenderedPageBreak/>
              <w:t>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06C0E61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</w:t>
            </w:r>
            <w:r w:rsidR="004231AA">
              <w:rPr>
                <w:szCs w:val="20"/>
              </w:rPr>
              <w:t>rain</w:t>
            </w:r>
            <w:r w:rsidRPr="009626A0">
              <w:rPr>
                <w:szCs w:val="20"/>
              </w:rPr>
              <w:t xml:space="preserve">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4517E32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</w:t>
            </w:r>
            <w:r w:rsidR="004231AA">
              <w:rPr>
                <w:szCs w:val="20"/>
              </w:rPr>
              <w:t>snow</w:t>
            </w:r>
            <w:r w:rsidRPr="009626A0">
              <w:rPr>
                <w:szCs w:val="20"/>
              </w:rPr>
              <w:t xml:space="preserve">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2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2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660F1A8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2B0B37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  <w:r w:rsidR="002D7C2B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02745F7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measured </w:t>
            </w:r>
            <w:r w:rsidR="004231AA">
              <w:rPr>
                <w:szCs w:val="20"/>
              </w:rPr>
              <w:t>rain</w:t>
            </w:r>
            <w:r w:rsidRPr="009626A0">
              <w:rPr>
                <w:szCs w:val="20"/>
              </w:rPr>
              <w:t xml:space="preserve">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1308057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measured </w:t>
            </w:r>
            <w:r w:rsidR="004231AA">
              <w:rPr>
                <w:szCs w:val="20"/>
              </w:rPr>
              <w:t>snow</w:t>
            </w:r>
            <w:r w:rsidRPr="009626A0">
              <w:rPr>
                <w:szCs w:val="20"/>
              </w:rPr>
              <w:t xml:space="preserve">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 xml:space="preserve">on each </w:t>
            </w:r>
            <w:r w:rsidRPr="009626A0">
              <w:rPr>
                <w:szCs w:val="20"/>
              </w:rPr>
              <w:lastRenderedPageBreak/>
              <w:t>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374FD3D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244995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 xml:space="preserve">Maximum air temperature when precipitation is assumed to be snow; if mean air temperature is less than or equal </w:t>
            </w:r>
            <w:r w:rsidRPr="009F787E">
              <w:rPr>
                <w:szCs w:val="20"/>
              </w:rPr>
              <w:lastRenderedPageBreak/>
              <w:t>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3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3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1</w:t>
            </w:r>
            <w:r w:rsidR="003D0C5A" w:rsidRPr="0027730A">
              <w:rPr>
                <w:szCs w:val="20"/>
                <w:highlight w:val="red"/>
              </w:rPr>
              <w:t>/</w:t>
            </w:r>
            <w:r w:rsidR="003D0C5A" w:rsidRPr="0027730A">
              <w:rPr>
                <w:szCs w:val="20"/>
              </w:rPr>
              <w:t xml:space="preserve"> </w:t>
            </w:r>
            <w:r w:rsidR="003D0C5A"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 xml:space="preserve">Monthly (January to December) air temperature coefficient used in Hamon potential ET computations </w:t>
            </w:r>
            <w:r w:rsidRPr="00E7110A">
              <w:rPr>
                <w:szCs w:val="20"/>
              </w:rPr>
              <w:lastRenderedPageBreak/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-10.0 to </w:t>
            </w:r>
            <w:r>
              <w:rPr>
                <w:szCs w:val="20"/>
              </w:rPr>
              <w:lastRenderedPageBreak/>
              <w:t>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lastRenderedPageBreak/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4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44680DF0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  <w:r w:rsidR="00EF6929">
              <w:rPr>
                <w:szCs w:val="20"/>
              </w:rPr>
              <w:t xml:space="preserve"> in </w:t>
            </w:r>
            <w:proofErr w:type="gramStart"/>
            <w:r w:rsidR="00EF6929">
              <w:rPr>
                <w:szCs w:val="20"/>
              </w:rPr>
              <w:t>glacier-capable</w:t>
            </w:r>
            <w:proofErr w:type="gramEnd"/>
            <w:r w:rsidR="00EF6929">
              <w:rPr>
                <w:szCs w:val="20"/>
              </w:rPr>
              <w:t xml:space="preserve">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lastRenderedPageBreak/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0133CDF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0E88C13D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Fraction of open depression storage above which surface </w:t>
            </w:r>
            <w:r w:rsidRPr="00E7110A">
              <w:rPr>
                <w:szCs w:val="20"/>
              </w:rPr>
              <w:lastRenderedPageBreak/>
              <w:t>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decimal </w:t>
            </w:r>
            <w:r w:rsidRPr="00E7110A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1AD288D4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54ED716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0DF566DA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7D773FA9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available water holding capacity of capillary </w:t>
            </w:r>
            <w:r w:rsidRPr="009626A0">
              <w:rPr>
                <w:szCs w:val="20"/>
              </w:rPr>
              <w:lastRenderedPageBreak/>
              <w:t>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0.00001 to </w:t>
            </w:r>
            <w:r w:rsidRPr="00C21981">
              <w:rPr>
                <w:szCs w:val="20"/>
              </w:rPr>
              <w:lastRenderedPageBreak/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02D89F7F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12AD56F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72D09EEE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2CBB2E58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17C2AD78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7AFD96EE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lastRenderedPageBreak/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0.0 to </w:t>
            </w:r>
            <w:r w:rsidRPr="006855E1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lastRenderedPageBreak/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21BCFB8" w:rsidR="003D0C5A" w:rsidRDefault="004231A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78B2754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="004231AA" w:rsidRPr="004231AA">
              <w:rPr>
                <w:szCs w:val="20"/>
              </w:rPr>
              <w:t>2</w:t>
            </w:r>
            <w:r w:rsidRPr="004231AA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7E2D9B3D" w:rsidR="003D0C5A" w:rsidRDefault="004231A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0674C7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29CC094" w:rsidR="003D0C5A" w:rsidRPr="00A23929" w:rsidRDefault="009B0C48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gw</w:t>
            </w:r>
            <w:r w:rsidRPr="00A23929">
              <w:rPr>
                <w:b/>
                <w:szCs w:val="20"/>
              </w:rPr>
              <w:t>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C76081F" w:rsidR="003D0C5A" w:rsidRPr="00A23929" w:rsidRDefault="009B0C48" w:rsidP="003D0C5A">
            <w:pPr>
              <w:jc w:val="center"/>
            </w:pPr>
            <w: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lastRenderedPageBreak/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4A0401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 w:rsidRPr="002D7C2B">
              <w:rPr>
                <w:szCs w:val="20"/>
                <w:highlight w:val="red"/>
              </w:rPr>
              <w:t>7</w:t>
            </w:r>
            <w:r w:rsidR="002D7C2B" w:rsidRPr="002D7C2B">
              <w:rPr>
                <w:szCs w:val="20"/>
                <w:highlight w:val="red"/>
              </w:rPr>
              <w:t>.</w:t>
            </w:r>
            <w:r w:rsidRPr="002D7C2B">
              <w:rPr>
                <w:szCs w:val="20"/>
                <w:highlight w:val="red"/>
              </w:rPr>
              <w:t>5</w:t>
            </w:r>
            <w:r w:rsidRPr="009626A0">
              <w:rPr>
                <w:szCs w:val="20"/>
              </w:rPr>
              <w:t xml:space="preserve">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780070">
      <w:pPr>
        <w:pStyle w:val="Reference"/>
        <w:spacing w:line="240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12538FCA" w:rsidR="007B6B6D" w:rsidRDefault="007B6B6D" w:rsidP="00780070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 xml:space="preserve">[cfs, cubic feet per second; cms, cubic meters per second;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3401C1">
        <w:rPr>
          <w:sz w:val="20"/>
        </w:rPr>
        <w:t xml:space="preserve">; </w:t>
      </w:r>
      <w:r w:rsidR="003401C1" w:rsidRPr="003401C1">
        <w:rPr>
          <w:color w:val="FF0000"/>
          <w:sz w:val="20"/>
        </w:rPr>
        <w:t xml:space="preserve">red </w:t>
      </w:r>
      <w:r w:rsidR="003401C1">
        <w:rPr>
          <w:sz w:val="20"/>
        </w:rPr>
        <w:t>text indicates new for PRMS-5.2.1</w:t>
      </w:r>
      <w:r w:rsidR="005D54C8" w:rsidRPr="00780070">
        <w:rPr>
          <w:rFonts w:ascii="Arial Narrow" w:hAnsi="Arial Narrow"/>
          <w:sz w:val="20"/>
        </w:rPr>
        <w:t xml:space="preserve">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</w:t>
      </w:r>
      <w:r w:rsidRPr="00780070">
        <w:rPr>
          <w:rFonts w:ascii="Arial Narrow" w:hAnsi="Arial Narrow"/>
          <w:sz w:val="20"/>
        </w:rPr>
        <w:t>]</w:t>
      </w:r>
    </w:p>
    <w:p w14:paraId="37AE068B" w14:textId="77777777" w:rsidR="00780070" w:rsidRPr="00780070" w:rsidRDefault="00780070" w:rsidP="00780070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3413020C" w:rsidR="006A7586" w:rsidRPr="003401C1" w:rsidRDefault="003401C1" w:rsidP="00AA3384">
            <w:pPr>
              <w:pStyle w:val="tablecell-centered"/>
              <w:rPr>
                <w:color w:val="FF0000"/>
              </w:rPr>
            </w:pPr>
            <w:r w:rsidRPr="003401C1">
              <w:rPr>
                <w:color w:val="FF0000"/>
              </w:rPr>
              <w:t>-150</w:t>
            </w:r>
            <w:r w:rsidRPr="003401C1">
              <w:rPr>
                <w:rFonts w:ascii="Courier New" w:hAnsi="Courier New" w:cs="Courier New"/>
                <w:color w:val="FF0000"/>
              </w:rPr>
              <w:t>.0</w:t>
            </w:r>
            <w:r w:rsidRPr="003401C1">
              <w:rPr>
                <w:color w:val="FF0000"/>
              </w:rPr>
              <w:t xml:space="preserve"> to </w:t>
            </w:r>
            <w:r w:rsidRPr="003401C1">
              <w:rPr>
                <w:rFonts w:ascii="Courier New" w:hAnsi="Courier New" w:cs="Courier New"/>
                <w:color w:val="FF0000"/>
              </w:rPr>
              <w:t>200.0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04BF1E39" w:rsidR="006A7586" w:rsidRPr="003401C1" w:rsidRDefault="003401C1" w:rsidP="00AA3384">
            <w:pPr>
              <w:pStyle w:val="tablecell-centered"/>
              <w:rPr>
                <w:color w:val="FF0000"/>
              </w:rPr>
            </w:pPr>
            <w:r w:rsidRPr="003401C1">
              <w:rPr>
                <w:color w:val="FF0000"/>
              </w:rPr>
              <w:t>-150</w:t>
            </w:r>
            <w:r w:rsidRPr="003401C1">
              <w:rPr>
                <w:rFonts w:ascii="Courier New" w:hAnsi="Courier New" w:cs="Courier New"/>
                <w:color w:val="FF0000"/>
              </w:rPr>
              <w:t>.0</w:t>
            </w:r>
            <w:r w:rsidRPr="003401C1">
              <w:rPr>
                <w:color w:val="FF0000"/>
              </w:rPr>
              <w:t xml:space="preserve"> to </w:t>
            </w:r>
            <w:r w:rsidRPr="003401C1">
              <w:rPr>
                <w:rFonts w:ascii="Courier New" w:hAnsi="Courier New" w:cs="Courier New"/>
                <w:color w:val="FF0000"/>
              </w:rPr>
              <w:t>200.0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7A97124A" w14:textId="77777777" w:rsidR="00672196" w:rsidRDefault="00672196" w:rsidP="00672196">
      <w:pPr>
        <w:spacing w:line="276" w:lineRule="auto"/>
        <w:rPr>
          <w:sz w:val="24"/>
        </w:rPr>
      </w:pPr>
    </w:p>
    <w:p w14:paraId="0ED7046C" w14:textId="77777777" w:rsidR="00672196" w:rsidRDefault="00672196">
      <w:pPr>
        <w:rPr>
          <w:b/>
          <w:color w:val="FF0000"/>
          <w:sz w:val="24"/>
        </w:rPr>
      </w:pPr>
      <w:r>
        <w:rPr>
          <w:b/>
          <w:color w:val="FF0000"/>
        </w:rPr>
        <w:br w:type="page"/>
      </w:r>
    </w:p>
    <w:p w14:paraId="10A587D6" w14:textId="1D819252" w:rsidR="00672196" w:rsidRPr="00664F79" w:rsidRDefault="00672196" w:rsidP="00672196">
      <w:pPr>
        <w:pStyle w:val="Reference"/>
        <w:spacing w:line="240" w:lineRule="auto"/>
        <w:ind w:left="0" w:firstLine="0"/>
        <w:rPr>
          <w:rFonts w:ascii="Arial Narrow" w:hAnsi="Arial Narrow"/>
          <w:color w:val="FF0000"/>
        </w:rPr>
      </w:pPr>
      <w:r w:rsidRPr="00664F79">
        <w:rPr>
          <w:b/>
          <w:color w:val="FF0000"/>
        </w:rPr>
        <w:lastRenderedPageBreak/>
        <w:t>Table CBH (NEW).</w:t>
      </w:r>
      <w:r w:rsidRPr="00664F79">
        <w:rPr>
          <w:color w:val="FF0000"/>
        </w:rPr>
        <w:t xml:space="preserve"> </w:t>
      </w:r>
      <w:r w:rsidRPr="00664F79">
        <w:rPr>
          <w:rFonts w:ascii="Arial Narrow" w:hAnsi="Arial Narrow"/>
          <w:color w:val="FF0000"/>
        </w:rPr>
        <w:t>Time-series input variables that can be specified in Climate-by-HRU Files for the Precipitation-Runoff Modeling System, version 5 (PRMS-V).</w:t>
      </w:r>
    </w:p>
    <w:p w14:paraId="3958E666" w14:textId="7C901EA1" w:rsidR="00672196" w:rsidRDefault="00672196" w:rsidP="00672196">
      <w:pPr>
        <w:pStyle w:val="Reference"/>
        <w:spacing w:line="240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</w:t>
      </w:r>
      <w:r w:rsidR="00B623C3">
        <w:rPr>
          <w:rFonts w:ascii="Arial Narrow" w:hAnsi="Arial Narrow"/>
          <w:sz w:val="20"/>
        </w:rPr>
        <w:t>ET</w:t>
      </w:r>
      <w:r w:rsidRPr="00780070">
        <w:rPr>
          <w:rFonts w:ascii="Arial Narrow" w:hAnsi="Arial Narrow"/>
          <w:sz w:val="20"/>
        </w:rPr>
        <w:t xml:space="preserve">, </w:t>
      </w:r>
      <w:r w:rsidR="00B623C3">
        <w:rPr>
          <w:rFonts w:ascii="Arial Narrow" w:hAnsi="Arial Narrow"/>
          <w:sz w:val="20"/>
        </w:rPr>
        <w:t>evapotranspiration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 xml:space="preserve">, 0=inches; 1=millimeters;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>, 0=degrees Fahrenheit; 1=degrees Celsius; &gt;=, greater than or equal to</w:t>
      </w:r>
      <w:r w:rsidR="004278D8">
        <w:rPr>
          <w:sz w:val="20"/>
        </w:rPr>
        <w:t xml:space="preserve">; </w:t>
      </w:r>
      <w:r w:rsidR="004278D8" w:rsidRPr="003401C1">
        <w:rPr>
          <w:color w:val="FF0000"/>
          <w:sz w:val="20"/>
        </w:rPr>
        <w:t xml:space="preserve">red </w:t>
      </w:r>
      <w:r w:rsidR="004278D8">
        <w:rPr>
          <w:sz w:val="20"/>
        </w:rPr>
        <w:t>text indicates new for PRMS-5.2.1</w:t>
      </w:r>
      <w:r>
        <w:rPr>
          <w:rFonts w:ascii="Arial Narrow" w:hAnsi="Arial Narrow"/>
          <w:sz w:val="20"/>
        </w:rPr>
        <w:t>]</w:t>
      </w:r>
    </w:p>
    <w:p w14:paraId="228B9FBD" w14:textId="77777777" w:rsidR="00672196" w:rsidRPr="00780070" w:rsidRDefault="00672196" w:rsidP="00672196">
      <w:pPr>
        <w:pStyle w:val="Reference"/>
        <w:spacing w:line="240" w:lineRule="auto"/>
        <w:ind w:left="0" w:firstLine="0"/>
        <w:rPr>
          <w:sz w:val="2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494"/>
        <w:gridCol w:w="5494"/>
        <w:gridCol w:w="1208"/>
        <w:gridCol w:w="1343"/>
        <w:gridCol w:w="1059"/>
        <w:gridCol w:w="2478"/>
      </w:tblGrid>
      <w:tr w:rsidR="000167DA" w14:paraId="549A7B3D" w14:textId="3594AD5A" w:rsidTr="000167DA">
        <w:trPr>
          <w:trHeight w:val="20"/>
          <w:jc w:val="center"/>
        </w:trPr>
        <w:tc>
          <w:tcPr>
            <w:tcW w:w="1494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17BD07A" w14:textId="77777777" w:rsidR="000D6B2B" w:rsidRPr="00FE3E40" w:rsidRDefault="000D6B2B" w:rsidP="00E57F4C">
            <w:pPr>
              <w:pStyle w:val="TableHeadnote"/>
            </w:pPr>
            <w:r w:rsidRPr="00FE3E40">
              <w:t>Variable</w:t>
            </w:r>
          </w:p>
        </w:tc>
        <w:tc>
          <w:tcPr>
            <w:tcW w:w="5494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5F9C8B6" w14:textId="77777777" w:rsidR="000D6B2B" w:rsidRPr="00FE3E40" w:rsidRDefault="000D6B2B" w:rsidP="00E57F4C">
            <w:pPr>
              <w:pStyle w:val="TableHeadnote"/>
            </w:pPr>
            <w:r w:rsidRPr="00FE3E40">
              <w:t>Definition</w:t>
            </w:r>
          </w:p>
        </w:tc>
        <w:tc>
          <w:tcPr>
            <w:tcW w:w="1208" w:type="dxa"/>
            <w:tcBorders>
              <w:bottom w:val="single" w:sz="6" w:space="0" w:color="auto"/>
            </w:tcBorders>
            <w:vAlign w:val="center"/>
          </w:tcPr>
          <w:p w14:paraId="3A95D9A4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Units</w:t>
            </w:r>
          </w:p>
        </w:tc>
        <w:tc>
          <w:tcPr>
            <w:tcW w:w="1343" w:type="dxa"/>
            <w:tcBorders>
              <w:bottom w:val="single" w:sz="6" w:space="0" w:color="auto"/>
            </w:tcBorders>
            <w:vAlign w:val="center"/>
          </w:tcPr>
          <w:p w14:paraId="21CB3528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Valid range</w:t>
            </w:r>
          </w:p>
        </w:tc>
        <w:tc>
          <w:tcPr>
            <w:tcW w:w="1059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BC30B70" w14:textId="77777777" w:rsidR="000D6B2B" w:rsidRPr="00FE3E40" w:rsidRDefault="000D6B2B" w:rsidP="000167DA">
            <w:pPr>
              <w:pStyle w:val="TableHeadnote"/>
              <w:jc w:val="center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  <w:tc>
          <w:tcPr>
            <w:tcW w:w="2478" w:type="dxa"/>
            <w:tcBorders>
              <w:bottom w:val="single" w:sz="6" w:space="0" w:color="auto"/>
            </w:tcBorders>
          </w:tcPr>
          <w:p w14:paraId="23CB2D37" w14:textId="188B1EAD" w:rsidR="000D6B2B" w:rsidRPr="00FE3E40" w:rsidRDefault="000D6B2B" w:rsidP="00E57F4C">
            <w:pPr>
              <w:pStyle w:val="TableHeadnote"/>
            </w:pPr>
            <w:r>
              <w:t>Used in Modules</w:t>
            </w:r>
          </w:p>
        </w:tc>
      </w:tr>
      <w:tr w:rsidR="000167DA" w14:paraId="617FF8AB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307DB01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albedo_hru</w:t>
            </w:r>
            <w:proofErr w:type="spellEnd"/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F69805D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Snowpack albedo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0D6E692C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decimal fraction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5FC57A59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35F39F78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5E399117" w14:textId="77777777" w:rsidR="00B623C3" w:rsidRPr="00B623C3" w:rsidRDefault="00B623C3" w:rsidP="00E57F4C">
            <w:pPr>
              <w:pStyle w:val="TableCellBody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snowcomp</w:t>
            </w:r>
          </w:p>
        </w:tc>
      </w:tr>
      <w:tr w:rsidR="000167DA" w14:paraId="64EB31EA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0573A5BF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cloud_cover_cbh</w:t>
            </w:r>
            <w:proofErr w:type="spellEnd"/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40AA39E6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proofErr w:type="spellStart"/>
            <w:r w:rsidRPr="00B623C3">
              <w:rPr>
                <w:szCs w:val="20"/>
              </w:rPr>
              <w:t>Cloud_cover</w:t>
            </w:r>
            <w:proofErr w:type="spellEnd"/>
            <w:r w:rsidRPr="00B623C3">
              <w:rPr>
                <w:szCs w:val="20"/>
              </w:rPr>
              <w:t xml:space="preserve">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5D7BF828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decimal fraction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77EBFAEF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33068BF3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1D33BD20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ccsolrad</w:t>
            </w:r>
          </w:p>
        </w:tc>
      </w:tr>
      <w:tr w:rsidR="000167DA" w14:paraId="2F2CCE3F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DE6CE2D" w14:textId="77777777" w:rsidR="00B623C3" w:rsidRPr="00B623C3" w:rsidRDefault="00B623C3" w:rsidP="000D6B2B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0A806AF8" w14:textId="77777777" w:rsidR="00B623C3" w:rsidRPr="00B623C3" w:rsidRDefault="00B623C3" w:rsidP="000D6B2B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Precipitation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B945EAB" w14:textId="77777777" w:rsidR="00B623C3" w:rsidRPr="00B623C3" w:rsidRDefault="00B623C3" w:rsidP="000D6B2B">
            <w:pPr>
              <w:pStyle w:val="tablecell-centered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precip_units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600B744" w14:textId="77777777" w:rsidR="00B623C3" w:rsidRPr="00B623C3" w:rsidRDefault="00B623C3" w:rsidP="000D6B2B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648369F7" w14:textId="77777777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208526C3" w14:textId="4B916496" w:rsidR="00B623C3" w:rsidRPr="00B623C3" w:rsidRDefault="000167DA" w:rsidP="000D6B2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</w:t>
            </w:r>
            <w:r w:rsidR="00B623C3" w:rsidRPr="00B623C3">
              <w:rPr>
                <w:szCs w:val="20"/>
              </w:rPr>
              <w:t>recipitation distribution process</w:t>
            </w:r>
          </w:p>
        </w:tc>
      </w:tr>
      <w:tr w:rsidR="000167DA" w14:paraId="142A8C7D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64F124B2" w14:textId="77777777" w:rsidR="00B623C3" w:rsidRPr="00B623C3" w:rsidRDefault="00B623C3" w:rsidP="00E57F4C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1219AA64" w14:textId="77777777" w:rsidR="00B623C3" w:rsidRPr="00B623C3" w:rsidRDefault="00B623C3" w:rsidP="00E57F4C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Relative humidity of each HRU read from CBH File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DAA7D1D" w14:textId="77777777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percentage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108EC9FC" w14:textId="330DB8D9" w:rsidR="00B623C3" w:rsidRPr="00B623C3" w:rsidRDefault="00B623C3" w:rsidP="00E57F4C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rFonts w:ascii="Courier New" w:hAnsi="Courier New" w:cs="Courier New"/>
                <w:szCs w:val="20"/>
              </w:rPr>
              <w:t>00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50E7732E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5A3A931C" w14:textId="77777777" w:rsidR="00B623C3" w:rsidRPr="00B623C3" w:rsidRDefault="00B623C3" w:rsidP="00E57F4C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potet_pm</w:t>
            </w:r>
            <w:r w:rsidRPr="00B623C3">
              <w:rPr>
                <w:bCs/>
                <w:szCs w:val="20"/>
              </w:rPr>
              <w:t xml:space="preserve">, </w:t>
            </w:r>
            <w:r w:rsidRPr="00B623C3">
              <w:rPr>
                <w:rFonts w:ascii="Courier New" w:hAnsi="Courier New" w:cs="Courier New"/>
                <w:bCs/>
                <w:szCs w:val="20"/>
              </w:rPr>
              <w:t>potet_pt</w:t>
            </w:r>
            <w:r w:rsidRPr="00B623C3">
              <w:rPr>
                <w:bCs/>
                <w:szCs w:val="20"/>
              </w:rPr>
              <w:t xml:space="preserve">, and </w:t>
            </w:r>
            <w:r w:rsidRPr="00B623C3">
              <w:rPr>
                <w:rFonts w:ascii="Courier New" w:hAnsi="Courier New" w:cs="Courier New"/>
                <w:bCs/>
                <w:szCs w:val="20"/>
              </w:rPr>
              <w:t>stream_temp</w:t>
            </w:r>
          </w:p>
        </w:tc>
      </w:tr>
      <w:tr w:rsidR="000167DA" w14:paraId="483B3382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3F5C5FCB" w14:textId="77777777" w:rsidR="00B623C3" w:rsidRPr="00B623C3" w:rsidRDefault="00B623C3" w:rsidP="000D6B2B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55D3B40E" w14:textId="77777777" w:rsidR="00B623C3" w:rsidRPr="00B623C3" w:rsidRDefault="00B623C3" w:rsidP="000D6B2B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Potential ET for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5AF579A" w14:textId="77777777" w:rsidR="00B623C3" w:rsidRPr="00B623C3" w:rsidRDefault="00B623C3" w:rsidP="000D6B2B">
            <w:pPr>
              <w:pStyle w:val="tablecell-centered"/>
              <w:rPr>
                <w:bCs/>
                <w:szCs w:val="20"/>
              </w:rPr>
            </w:pPr>
            <w:r w:rsidRPr="00B623C3">
              <w:rPr>
                <w:bCs/>
                <w:szCs w:val="20"/>
              </w:rPr>
              <w:t>inches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22C0729C" w14:textId="77777777" w:rsidR="00B623C3" w:rsidRPr="00B623C3" w:rsidRDefault="00B623C3" w:rsidP="000D6B2B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4BF97EF9" w14:textId="77777777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D88E80E" w14:textId="1C24EDDB" w:rsidR="00B623C3" w:rsidRPr="00B623C3" w:rsidRDefault="00B623C3" w:rsidP="000D6B2B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potential evapotranspiration process</w:t>
            </w:r>
          </w:p>
        </w:tc>
      </w:tr>
      <w:tr w:rsidR="000167DA" w14:paraId="726B469B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233D493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s</w:t>
            </w:r>
            <w:r w:rsidRPr="00B623C3">
              <w:rPr>
                <w:rStyle w:val="Variable"/>
                <w:sz w:val="20"/>
                <w:szCs w:val="20"/>
              </w:rPr>
              <w:t>wrad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396ED6C8" w14:textId="0C8160B3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6C328627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Langleys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69517BA7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7601AEAD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9970A19" w14:textId="4FC59E09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solar radiation process</w:t>
            </w:r>
          </w:p>
        </w:tc>
      </w:tr>
      <w:tr w:rsidR="000167DA" w14:paraId="528B2679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1880AD3C" w14:textId="229C804E" w:rsidR="00B623C3" w:rsidRPr="00A77C4F" w:rsidRDefault="00A77C4F" w:rsidP="00B623C3">
            <w:pPr>
              <w:pStyle w:val="TableCellBody"/>
              <w:rPr>
                <w:rStyle w:val="Variable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Variable"/>
                <w:i w:val="0"/>
                <w:iCs/>
                <w:color w:val="auto"/>
                <w:sz w:val="20"/>
                <w:szCs w:val="20"/>
              </w:rPr>
              <w:t>tmax</w:t>
            </w:r>
            <w:r w:rsidR="000167DA">
              <w:rPr>
                <w:vertAlign w:val="superscript"/>
              </w:rPr>
              <w:t>2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1B829344" w14:textId="0736B684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Maximum air temperature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7B586194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b/>
                <w:szCs w:val="20"/>
              </w:rPr>
              <w:t>temp_units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08A46EB8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-150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200.0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27383760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32B12FFF" w14:textId="6B4C90F0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temperature distribution process</w:t>
            </w:r>
          </w:p>
        </w:tc>
      </w:tr>
      <w:tr w:rsidR="000167DA" w14:paraId="10BFC157" w14:textId="77777777" w:rsidTr="000167DA">
        <w:trPr>
          <w:trHeight w:val="313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3F4FCBD2" w14:textId="490EF4C0" w:rsidR="00B623C3" w:rsidRPr="00A77C4F" w:rsidRDefault="00A77C4F" w:rsidP="00B623C3">
            <w:pPr>
              <w:pStyle w:val="TableCellBody"/>
              <w:rPr>
                <w:rStyle w:val="Variable"/>
                <w:i w:val="0"/>
                <w:iCs/>
                <w:color w:val="auto"/>
                <w:sz w:val="20"/>
                <w:szCs w:val="20"/>
              </w:rPr>
            </w:pPr>
            <w:r>
              <w:rPr>
                <w:rStyle w:val="Variable"/>
                <w:i w:val="0"/>
                <w:iCs/>
                <w:color w:val="auto"/>
                <w:sz w:val="20"/>
                <w:szCs w:val="20"/>
              </w:rPr>
              <w:t>tmin</w:t>
            </w:r>
            <w:r w:rsidR="000167DA">
              <w:rPr>
                <w:vertAlign w:val="superscript"/>
              </w:rPr>
              <w:t>3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34B0549" w14:textId="1E4B7BFC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Minimum air temperature distributed to each HRU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2016C519" w14:textId="77777777" w:rsidR="00B623C3" w:rsidRPr="00B623C3" w:rsidRDefault="00B623C3" w:rsidP="00B623C3">
            <w:pPr>
              <w:pStyle w:val="tablecell-centered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temp_units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24940210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-150</w:t>
            </w:r>
            <w:r w:rsidRPr="00B623C3">
              <w:rPr>
                <w:rFonts w:ascii="Courier New" w:hAnsi="Courier New" w:cs="Courier New"/>
                <w:szCs w:val="20"/>
              </w:rPr>
              <w:t>.0</w:t>
            </w:r>
            <w:r w:rsidRPr="00B623C3">
              <w:rPr>
                <w:szCs w:val="20"/>
              </w:rPr>
              <w:t xml:space="preserve"> to </w:t>
            </w:r>
            <w:r w:rsidRPr="00B623C3">
              <w:rPr>
                <w:rFonts w:ascii="Courier New" w:hAnsi="Courier New" w:cs="Courier New"/>
                <w:szCs w:val="20"/>
              </w:rPr>
              <w:t>200.0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5D1FD935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14:paraId="29DCA557" w14:textId="736146F0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temperature distribution process</w:t>
            </w:r>
          </w:p>
        </w:tc>
      </w:tr>
      <w:tr w:rsidR="000167DA" w14:paraId="25EAD9A5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nil"/>
            </w:tcBorders>
          </w:tcPr>
          <w:p w14:paraId="2768EC11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sz w:val="20"/>
                <w:szCs w:val="20"/>
              </w:rPr>
              <w:t>transp_on</w:t>
            </w:r>
          </w:p>
        </w:tc>
        <w:tc>
          <w:tcPr>
            <w:tcW w:w="5494" w:type="dxa"/>
            <w:tcBorders>
              <w:top w:val="nil"/>
              <w:bottom w:val="nil"/>
            </w:tcBorders>
          </w:tcPr>
          <w:p w14:paraId="7F350A42" w14:textId="77777777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Flag indicating whether transpiration is occurring (</w:t>
            </w:r>
            <w:r w:rsidRPr="00B623C3">
              <w:rPr>
                <w:rFonts w:ascii="Courier New" w:hAnsi="Courier New" w:cs="Courier New"/>
                <w:szCs w:val="20"/>
              </w:rPr>
              <w:t>0</w:t>
            </w:r>
            <w:r w:rsidRPr="00B623C3">
              <w:rPr>
                <w:szCs w:val="20"/>
              </w:rPr>
              <w:t xml:space="preserve">=no;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  <w:r w:rsidRPr="00B623C3">
              <w:rPr>
                <w:szCs w:val="20"/>
              </w:rPr>
              <w:t>=yes)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0D78E1F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none</w:t>
            </w:r>
          </w:p>
        </w:tc>
        <w:tc>
          <w:tcPr>
            <w:tcW w:w="1343" w:type="dxa"/>
            <w:tcBorders>
              <w:top w:val="nil"/>
              <w:bottom w:val="nil"/>
            </w:tcBorders>
          </w:tcPr>
          <w:p w14:paraId="587416BF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rFonts w:ascii="Courier New" w:hAnsi="Courier New" w:cs="Courier New"/>
                <w:szCs w:val="20"/>
              </w:rPr>
              <w:t>0</w:t>
            </w:r>
            <w:r w:rsidRPr="00B623C3">
              <w:rPr>
                <w:szCs w:val="20"/>
              </w:rPr>
              <w:t xml:space="preserve"> or </w:t>
            </w:r>
            <w:r w:rsidRPr="00B623C3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059" w:type="dxa"/>
            <w:tcBorders>
              <w:top w:val="nil"/>
              <w:bottom w:val="nil"/>
            </w:tcBorders>
          </w:tcPr>
          <w:p w14:paraId="78999545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nil"/>
            </w:tcBorders>
          </w:tcPr>
          <w:p w14:paraId="370069E2" w14:textId="75EB59D9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szCs w:val="20"/>
              </w:rPr>
              <w:t>transpiration period process</w:t>
            </w:r>
          </w:p>
        </w:tc>
      </w:tr>
      <w:tr w:rsidR="000167DA" w14:paraId="1B30F390" w14:textId="77777777" w:rsidTr="000167DA">
        <w:trPr>
          <w:trHeight w:val="20"/>
          <w:jc w:val="center"/>
        </w:trPr>
        <w:tc>
          <w:tcPr>
            <w:tcW w:w="1494" w:type="dxa"/>
            <w:tcBorders>
              <w:top w:val="nil"/>
              <w:bottom w:val="single" w:sz="4" w:space="0" w:color="auto"/>
            </w:tcBorders>
          </w:tcPr>
          <w:p w14:paraId="3DAC60EA" w14:textId="77777777" w:rsidR="00B623C3" w:rsidRPr="00B623C3" w:rsidRDefault="00B623C3" w:rsidP="00B623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B623C3">
              <w:rPr>
                <w:rStyle w:val="Variable"/>
                <w:color w:val="auto"/>
                <w:sz w:val="20"/>
                <w:szCs w:val="20"/>
              </w:rPr>
              <w:t>windspeed_hru</w:t>
            </w:r>
          </w:p>
        </w:tc>
        <w:tc>
          <w:tcPr>
            <w:tcW w:w="5494" w:type="dxa"/>
            <w:tcBorders>
              <w:top w:val="nil"/>
              <w:bottom w:val="single" w:sz="4" w:space="0" w:color="auto"/>
            </w:tcBorders>
          </w:tcPr>
          <w:p w14:paraId="190EBFE9" w14:textId="77777777" w:rsidR="00B623C3" w:rsidRPr="00B623C3" w:rsidRDefault="00B623C3" w:rsidP="00B623C3">
            <w:pPr>
              <w:pStyle w:val="TableCellBody"/>
              <w:rPr>
                <w:szCs w:val="20"/>
              </w:rPr>
            </w:pPr>
            <w:r w:rsidRPr="00B623C3">
              <w:rPr>
                <w:szCs w:val="20"/>
              </w:rPr>
              <w:t>Wind speed for each HRU read from CBH File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</w:tcPr>
          <w:p w14:paraId="65E50B62" w14:textId="77777777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meters per second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</w:tcPr>
          <w:p w14:paraId="1EF2A238" w14:textId="383F7F8A" w:rsidR="00B623C3" w:rsidRPr="00B623C3" w:rsidRDefault="00B623C3" w:rsidP="00B623C3">
            <w:pPr>
              <w:pStyle w:val="tablecell-centered"/>
              <w:rPr>
                <w:szCs w:val="20"/>
              </w:rPr>
            </w:pPr>
            <w:r w:rsidRPr="00B623C3">
              <w:rPr>
                <w:szCs w:val="20"/>
              </w:rPr>
              <w:t>&gt;=</w:t>
            </w:r>
            <w:r w:rsidRPr="00B623C3">
              <w:rPr>
                <w:rFonts w:ascii="Courier New" w:hAnsi="Courier New" w:cs="Courier New"/>
                <w:szCs w:val="20"/>
              </w:rPr>
              <w:t>0.0</w:t>
            </w:r>
          </w:p>
        </w:tc>
        <w:tc>
          <w:tcPr>
            <w:tcW w:w="1059" w:type="dxa"/>
            <w:tcBorders>
              <w:top w:val="nil"/>
              <w:bottom w:val="single" w:sz="4" w:space="0" w:color="auto"/>
            </w:tcBorders>
          </w:tcPr>
          <w:p w14:paraId="5D45FC3C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b/>
                <w:szCs w:val="20"/>
              </w:rPr>
              <w:t>nhru</w:t>
            </w: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14:paraId="60EA64FC" w14:textId="77777777" w:rsidR="00B623C3" w:rsidRPr="00B623C3" w:rsidRDefault="00B623C3" w:rsidP="00B623C3">
            <w:pPr>
              <w:pStyle w:val="TableCellBody"/>
              <w:jc w:val="center"/>
              <w:rPr>
                <w:b/>
                <w:szCs w:val="20"/>
              </w:rPr>
            </w:pPr>
            <w:r w:rsidRPr="00B623C3">
              <w:rPr>
                <w:rFonts w:ascii="Courier New" w:hAnsi="Courier New" w:cs="Courier New"/>
                <w:bCs/>
                <w:szCs w:val="20"/>
              </w:rPr>
              <w:t>potet_pm</w:t>
            </w:r>
          </w:p>
        </w:tc>
      </w:tr>
    </w:tbl>
    <w:p w14:paraId="483EAB1C" w14:textId="16505F38" w:rsidR="00672196" w:rsidRDefault="00672196" w:rsidP="0067219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1D9D45B1" w14:textId="2364C670" w:rsidR="00A77C4F" w:rsidRDefault="000167DA" w:rsidP="00A77C4F">
      <w:pPr>
        <w:pStyle w:val="TableFootnote"/>
        <w:spacing w:line="360" w:lineRule="auto"/>
      </w:pPr>
      <w:r>
        <w:rPr>
          <w:vertAlign w:val="superscript"/>
        </w:rPr>
        <w:t>2</w:t>
      </w:r>
      <w:r w:rsidR="00A77C4F">
        <w:rPr>
          <w:szCs w:val="20"/>
        </w:rPr>
        <w:t xml:space="preserve">Values used to set </w:t>
      </w:r>
      <w:r w:rsidR="00A77C4F" w:rsidRPr="00B623C3">
        <w:rPr>
          <w:rStyle w:val="Variable"/>
          <w:color w:val="auto"/>
          <w:sz w:val="20"/>
          <w:szCs w:val="20"/>
        </w:rPr>
        <w:t>tmaxf</w:t>
      </w:r>
      <w:r w:rsidR="00A77C4F" w:rsidRPr="00B623C3">
        <w:rPr>
          <w:rStyle w:val="Variable"/>
          <w:sz w:val="20"/>
          <w:szCs w:val="20"/>
        </w:rPr>
        <w:t xml:space="preserve"> </w:t>
      </w:r>
      <w:r w:rsidR="00A77C4F" w:rsidRPr="004278D8">
        <w:rPr>
          <w:rStyle w:val="Variable"/>
          <w:i w:val="0"/>
          <w:iCs/>
          <w:sz w:val="20"/>
          <w:szCs w:val="20"/>
        </w:rPr>
        <w:t>and</w:t>
      </w:r>
      <w:r w:rsidR="00A77C4F" w:rsidRPr="00B623C3">
        <w:rPr>
          <w:rStyle w:val="Variable"/>
          <w:sz w:val="20"/>
          <w:szCs w:val="20"/>
        </w:rPr>
        <w:t xml:space="preserve"> tmaxc</w:t>
      </w:r>
      <w:r w:rsidR="00A77C4F">
        <w:t>.</w:t>
      </w:r>
    </w:p>
    <w:p w14:paraId="6AB27A1A" w14:textId="44EDE056" w:rsidR="00A77C4F" w:rsidRPr="00411B14" w:rsidRDefault="000167DA" w:rsidP="00A77C4F">
      <w:pPr>
        <w:pStyle w:val="TableFootnote"/>
        <w:spacing w:line="360" w:lineRule="auto"/>
      </w:pPr>
      <w:r>
        <w:rPr>
          <w:vertAlign w:val="superscript"/>
        </w:rPr>
        <w:t>3</w:t>
      </w:r>
      <w:r w:rsidR="00A77C4F">
        <w:rPr>
          <w:szCs w:val="20"/>
        </w:rPr>
        <w:t xml:space="preserve">Values used to set </w:t>
      </w:r>
      <w:r w:rsidR="00A77C4F" w:rsidRPr="00B623C3">
        <w:rPr>
          <w:rStyle w:val="Variable"/>
          <w:color w:val="auto"/>
          <w:sz w:val="20"/>
          <w:szCs w:val="20"/>
        </w:rPr>
        <w:t>tm</w:t>
      </w:r>
      <w:r w:rsidR="00A77C4F">
        <w:rPr>
          <w:rStyle w:val="Variable"/>
          <w:color w:val="auto"/>
          <w:sz w:val="20"/>
          <w:szCs w:val="20"/>
        </w:rPr>
        <w:t>in</w:t>
      </w:r>
      <w:r w:rsidR="00A77C4F" w:rsidRPr="00B623C3">
        <w:rPr>
          <w:rStyle w:val="Variable"/>
          <w:color w:val="auto"/>
          <w:sz w:val="20"/>
          <w:szCs w:val="20"/>
        </w:rPr>
        <w:t>f</w:t>
      </w:r>
      <w:r w:rsidR="00A77C4F" w:rsidRPr="00B623C3">
        <w:rPr>
          <w:rStyle w:val="Variable"/>
          <w:sz w:val="20"/>
          <w:szCs w:val="20"/>
        </w:rPr>
        <w:t xml:space="preserve"> </w:t>
      </w:r>
      <w:r w:rsidR="00A77C4F" w:rsidRPr="004278D8">
        <w:rPr>
          <w:rStyle w:val="Variable"/>
          <w:i w:val="0"/>
          <w:iCs/>
          <w:sz w:val="20"/>
          <w:szCs w:val="20"/>
        </w:rPr>
        <w:t>and</w:t>
      </w:r>
      <w:r w:rsidR="00A77C4F" w:rsidRPr="00B623C3">
        <w:rPr>
          <w:rStyle w:val="Variable"/>
          <w:sz w:val="20"/>
          <w:szCs w:val="20"/>
        </w:rPr>
        <w:t xml:space="preserve"> tm</w:t>
      </w:r>
      <w:r w:rsidR="00A77C4F">
        <w:rPr>
          <w:rStyle w:val="Variable"/>
          <w:sz w:val="20"/>
          <w:szCs w:val="20"/>
        </w:rPr>
        <w:t>in</w:t>
      </w:r>
      <w:r w:rsidR="00A77C4F" w:rsidRPr="00B623C3">
        <w:rPr>
          <w:rStyle w:val="Variable"/>
          <w:sz w:val="20"/>
          <w:szCs w:val="20"/>
        </w:rPr>
        <w:t>c</w:t>
      </w:r>
      <w:r w:rsidR="00A77C4F">
        <w:t>.</w:t>
      </w:r>
    </w:p>
    <w:p w14:paraId="1E136FBD" w14:textId="77777777" w:rsidR="00A77C4F" w:rsidRPr="00411B14" w:rsidRDefault="00A77C4F" w:rsidP="00A77C4F">
      <w:pPr>
        <w:pStyle w:val="TableFootnote"/>
        <w:spacing w:line="360" w:lineRule="auto"/>
      </w:pPr>
    </w:p>
    <w:p w14:paraId="7185305D" w14:textId="77777777" w:rsidR="00A77C4F" w:rsidRPr="00411B14" w:rsidRDefault="00A77C4F" w:rsidP="000D6B2B">
      <w:pPr>
        <w:pStyle w:val="TableFootnote"/>
        <w:spacing w:line="360" w:lineRule="auto"/>
      </w:pPr>
    </w:p>
    <w:p w14:paraId="2461B259" w14:textId="77777777" w:rsidR="000D6B2B" w:rsidRPr="00411B14" w:rsidRDefault="000D6B2B" w:rsidP="00672196">
      <w:pPr>
        <w:pStyle w:val="TableFootnote"/>
        <w:spacing w:line="360" w:lineRule="auto"/>
      </w:pPr>
    </w:p>
    <w:p w14:paraId="5D509F08" w14:textId="5361D7FC" w:rsidR="00743A27" w:rsidRDefault="00743A27">
      <w:pPr>
        <w:rPr>
          <w:sz w:val="24"/>
        </w:rPr>
      </w:pPr>
    </w:p>
    <w:p w14:paraId="6BA7C01A" w14:textId="77777777" w:rsidR="00672196" w:rsidRDefault="00672196">
      <w:pPr>
        <w:rPr>
          <w:sz w:val="24"/>
        </w:rPr>
      </w:pPr>
    </w:p>
    <w:p w14:paraId="1E4EBD6C" w14:textId="77777777" w:rsidR="00672196" w:rsidRDefault="00672196">
      <w:pPr>
        <w:rPr>
          <w:b/>
          <w:sz w:val="24"/>
        </w:rPr>
      </w:pPr>
      <w:r>
        <w:rPr>
          <w:b/>
        </w:rPr>
        <w:br w:type="page"/>
      </w:r>
    </w:p>
    <w:p w14:paraId="78F1D8E2" w14:textId="69D1524A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77641B99" w:rsidR="007B6B6D" w:rsidRPr="00780070" w:rsidRDefault="007B6B6D" w:rsidP="00780070">
      <w:pPr>
        <w:pStyle w:val="Reference"/>
        <w:spacing w:line="276" w:lineRule="auto"/>
        <w:ind w:left="0" w:firstLine="0"/>
        <w:rPr>
          <w:rFonts w:ascii="Arial Narrow" w:hAnsi="Arial Narrow"/>
          <w:sz w:val="20"/>
        </w:rPr>
      </w:pPr>
      <w:r w:rsidRPr="00780070">
        <w:rPr>
          <w:rFonts w:ascii="Arial Narrow" w:hAnsi="Arial Narrow"/>
          <w:sz w:val="20"/>
        </w:rPr>
        <w:t>[HRU, hydrologic response unit; GWR, groundwater reservoir; CBH, climate-by-HRU; ET, evapotranspiration; cfs: cubic feet per second; cms: cubic meters per second; &gt;, greater than</w:t>
      </w:r>
      <w:r w:rsidR="00BB45CE" w:rsidRPr="00780070">
        <w:rPr>
          <w:rFonts w:ascii="Arial Narrow" w:hAnsi="Arial Narrow"/>
          <w:sz w:val="20"/>
        </w:rPr>
        <w:t>; Ngl, number of glaciers counted by termini; Ntp, number of tops of glaciers</w:t>
      </w:r>
      <w:r w:rsidRPr="00780070">
        <w:rPr>
          <w:rFonts w:ascii="Arial Narrow" w:hAnsi="Arial Narrow"/>
          <w:sz w:val="20"/>
        </w:rPr>
        <w:t xml:space="preserve">; </w:t>
      </w:r>
      <w:r w:rsidRPr="00780070">
        <w:rPr>
          <w:b/>
          <w:sz w:val="20"/>
        </w:rPr>
        <w:t>runoff_units</w:t>
      </w:r>
      <w:r w:rsidRPr="00780070">
        <w:rPr>
          <w:rFonts w:ascii="Arial Narrow" w:hAnsi="Arial Narrow"/>
          <w:sz w:val="20"/>
        </w:rPr>
        <w:t xml:space="preserve">, 0=cfs; 1=cms; </w:t>
      </w:r>
      <w:r w:rsidRPr="00780070">
        <w:rPr>
          <w:b/>
          <w:sz w:val="20"/>
        </w:rPr>
        <w:t>precip_units</w:t>
      </w:r>
      <w:r w:rsidRPr="00780070">
        <w:rPr>
          <w:rFonts w:ascii="Arial Narrow" w:hAnsi="Arial Narrow"/>
          <w:sz w:val="20"/>
        </w:rPr>
        <w:t>, 0=inches; 1=millimeters</w:t>
      </w:r>
      <w:r w:rsidRPr="00780070">
        <w:rPr>
          <w:sz w:val="20"/>
        </w:rPr>
        <w:t xml:space="preserve">; </w:t>
      </w:r>
      <w:r w:rsidRPr="00780070">
        <w:rPr>
          <w:b/>
          <w:sz w:val="20"/>
        </w:rPr>
        <w:t>temp_units</w:t>
      </w:r>
      <w:r w:rsidRPr="00780070">
        <w:rPr>
          <w:rFonts w:ascii="Arial Narrow" w:hAnsi="Arial Narrow"/>
          <w:sz w:val="20"/>
        </w:rPr>
        <w:t xml:space="preserve">, 0=degrees Fahrenheit; 1=degrees Celsius; control parameters </w:t>
      </w:r>
      <w:r w:rsidRPr="00780070">
        <w:rPr>
          <w:b/>
          <w:sz w:val="20"/>
        </w:rPr>
        <w:t>temp_module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precip_module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et_module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strmflow_module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model_mode</w:t>
      </w:r>
      <w:r w:rsidRPr="00780070">
        <w:rPr>
          <w:rFonts w:ascii="Arial Narrow" w:hAnsi="Arial Narrow"/>
          <w:sz w:val="20"/>
        </w:rPr>
        <w:t>,</w:t>
      </w:r>
      <w:r w:rsidRPr="00780070">
        <w:rPr>
          <w:rFonts w:ascii="Arial Narrow" w:hAnsi="Arial Narrow"/>
          <w:b/>
          <w:sz w:val="20"/>
        </w:rPr>
        <w:t xml:space="preserve"> </w:t>
      </w:r>
      <w:r w:rsidRPr="00780070">
        <w:rPr>
          <w:b/>
          <w:sz w:val="20"/>
        </w:rPr>
        <w:t>dprst_flag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subbasin_flag</w:t>
      </w:r>
      <w:r w:rsidRPr="00780070">
        <w:rPr>
          <w:rFonts w:ascii="Arial Narrow" w:hAnsi="Arial Narrow"/>
          <w:sz w:val="20"/>
        </w:rPr>
        <w:t xml:space="preserve">, </w:t>
      </w:r>
      <w:r w:rsidRPr="00780070">
        <w:rPr>
          <w:b/>
          <w:sz w:val="20"/>
        </w:rPr>
        <w:t>cascade_flag</w:t>
      </w:r>
      <w:r w:rsidRPr="00780070">
        <w:rPr>
          <w:rFonts w:ascii="Arial Narrow" w:hAnsi="Arial Narrow"/>
          <w:sz w:val="20"/>
        </w:rPr>
        <w:t xml:space="preserve">, and </w:t>
      </w:r>
      <w:r w:rsidRPr="00780070">
        <w:rPr>
          <w:b/>
          <w:sz w:val="20"/>
        </w:rPr>
        <w:t>cascadegw_flag</w:t>
      </w:r>
      <w:r w:rsidRPr="00780070">
        <w:rPr>
          <w:rFonts w:ascii="Arial Narrow" w:hAnsi="Arial Narrow"/>
          <w:sz w:val="20"/>
        </w:rPr>
        <w:t xml:space="preserve"> defined in table 1-2</w:t>
      </w:r>
      <w:r w:rsidR="000935A7" w:rsidRPr="00780070">
        <w:rPr>
          <w:rFonts w:ascii="Arial Narrow" w:hAnsi="Arial Narrow"/>
          <w:sz w:val="20"/>
        </w:rPr>
        <w:t>;</w:t>
      </w:r>
      <w:r w:rsidR="001E6965" w:rsidRPr="00780070">
        <w:rPr>
          <w:rFonts w:ascii="Arial Narrow" w:hAnsi="Arial Narrow"/>
          <w:sz w:val="20"/>
        </w:rPr>
        <w:t xml:space="preserve"> </w:t>
      </w:r>
      <w:r w:rsidR="001E6965" w:rsidRPr="00780070">
        <w:rPr>
          <w:sz w:val="20"/>
          <w:highlight w:val="green"/>
        </w:rPr>
        <w:t>green</w:t>
      </w:r>
      <w:r w:rsidR="001E6965" w:rsidRPr="00780070">
        <w:rPr>
          <w:sz w:val="20"/>
        </w:rPr>
        <w:t xml:space="preserve"> highlight indicates new for PRMS-V</w:t>
      </w:r>
      <w:r w:rsidR="000935A7" w:rsidRPr="00780070">
        <w:rPr>
          <w:rFonts w:ascii="Arial Narrow" w:hAnsi="Arial Narrow"/>
          <w:sz w:val="20"/>
        </w:rPr>
        <w:t xml:space="preserve"> </w:t>
      </w:r>
      <w:r w:rsidR="000935A7" w:rsidRPr="00780070">
        <w:rPr>
          <w:rFonts w:ascii="Arial Narrow" w:hAnsi="Arial Narrow"/>
          <w:b/>
          <w:sz w:val="20"/>
          <w:highlight w:val="green"/>
        </w:rPr>
        <w:t>water_use_flag</w:t>
      </w:r>
      <w:r w:rsidR="000935A7" w:rsidRPr="00780070">
        <w:rPr>
          <w:rFonts w:ascii="Arial Narrow" w:hAnsi="Arial Narrow"/>
          <w:sz w:val="20"/>
          <w:highlight w:val="green"/>
        </w:rPr>
        <w:t xml:space="preserve"> = 1 if </w:t>
      </w:r>
      <w:r w:rsidR="000935A7" w:rsidRPr="00780070">
        <w:rPr>
          <w:rFonts w:ascii="Arial Narrow" w:hAnsi="Arial Narrow"/>
          <w:b/>
          <w:sz w:val="20"/>
          <w:highlight w:val="green"/>
        </w:rPr>
        <w:t>segment_transferON_OFF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gwr_transferON_OFF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external_transferON_OFF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dprst_transferON_OFF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lake_transferON_OFF</w:t>
      </w:r>
      <w:r w:rsidR="000935A7" w:rsidRPr="00780070">
        <w:rPr>
          <w:rFonts w:ascii="Arial Narrow" w:hAnsi="Arial Narrow"/>
          <w:sz w:val="20"/>
          <w:highlight w:val="green"/>
        </w:rPr>
        <w:t xml:space="preserve">=1 or </w:t>
      </w:r>
      <w:r w:rsidR="000935A7" w:rsidRPr="00780070">
        <w:rPr>
          <w:rFonts w:ascii="Arial Narrow" w:hAnsi="Arial Narrow"/>
          <w:b/>
          <w:sz w:val="20"/>
          <w:highlight w:val="green"/>
        </w:rPr>
        <w:t>nconsumed</w:t>
      </w:r>
      <w:r w:rsidR="000935A7" w:rsidRPr="00780070">
        <w:rPr>
          <w:rFonts w:ascii="Arial Narrow" w:hAnsi="Arial Narrow"/>
          <w:sz w:val="20"/>
          <w:highlight w:val="green"/>
        </w:rPr>
        <w:t xml:space="preserve">&gt;0 or </w:t>
      </w:r>
      <w:r w:rsidR="000935A7" w:rsidRPr="00780070">
        <w:rPr>
          <w:rFonts w:ascii="Arial Narrow" w:hAnsi="Arial Narrow"/>
          <w:b/>
          <w:sz w:val="20"/>
          <w:highlight w:val="green"/>
        </w:rPr>
        <w:t>nwateruse</w:t>
      </w:r>
      <w:r w:rsidR="000935A7" w:rsidRPr="00780070">
        <w:rPr>
          <w:rFonts w:ascii="Arial Narrow" w:hAnsi="Arial Narrow"/>
          <w:sz w:val="20"/>
          <w:highlight w:val="green"/>
        </w:rPr>
        <w:t>&gt;0</w:t>
      </w:r>
      <w:r w:rsidR="002C3C3E" w:rsidRPr="00780070">
        <w:rPr>
          <w:sz w:val="20"/>
        </w:rPr>
        <w:t xml:space="preserve">; </w:t>
      </w:r>
      <w:r w:rsidR="00BB0BCC">
        <w:rPr>
          <w:sz w:val="20"/>
        </w:rPr>
        <w:t xml:space="preserve">; </w:t>
      </w:r>
      <w:r w:rsidR="00BB0BCC" w:rsidRPr="003401C1">
        <w:rPr>
          <w:color w:val="FF0000"/>
          <w:sz w:val="20"/>
        </w:rPr>
        <w:t xml:space="preserve">red </w:t>
      </w:r>
      <w:r w:rsidR="00BB0BCC">
        <w:rPr>
          <w:sz w:val="20"/>
        </w:rPr>
        <w:t xml:space="preserve">text indicates new for PRMS-5.2.1; </w:t>
      </w:r>
      <w:r w:rsidR="002225B7" w:rsidRPr="00780070">
        <w:rPr>
          <w:sz w:val="20"/>
          <w:highlight w:val="red"/>
        </w:rPr>
        <w:t>red</w:t>
      </w:r>
      <w:r w:rsidR="005D54C8" w:rsidRPr="00780070">
        <w:rPr>
          <w:sz w:val="20"/>
        </w:rPr>
        <w:t xml:space="preserve"> highlight indicates new for PRMS-5.2; </w:t>
      </w:r>
      <w:r w:rsidR="005D54C8" w:rsidRPr="00780070">
        <w:rPr>
          <w:sz w:val="20"/>
          <w:highlight w:val="magenta"/>
        </w:rPr>
        <w:t>pink</w:t>
      </w:r>
      <w:r w:rsidR="005D54C8" w:rsidRPr="00780070">
        <w:rPr>
          <w:sz w:val="20"/>
        </w:rPr>
        <w:t xml:space="preserve"> highlight indicates new for PRMS</w:t>
      </w:r>
      <w:r w:rsidR="00780070">
        <w:rPr>
          <w:sz w:val="20"/>
        </w:rPr>
        <w:t>-</w:t>
      </w:r>
      <w:r w:rsidR="005D54C8" w:rsidRPr="00780070">
        <w:rPr>
          <w:sz w:val="20"/>
        </w:rPr>
        <w:t>5.1.0;</w:t>
      </w:r>
      <w:r w:rsidR="005D54C8" w:rsidRPr="00780070">
        <w:rPr>
          <w:sz w:val="20"/>
          <w:highlight w:val="green"/>
        </w:rPr>
        <w:t xml:space="preserve"> green</w:t>
      </w:r>
      <w:r w:rsidR="005D54C8" w:rsidRPr="00780070">
        <w:rPr>
          <w:sz w:val="20"/>
        </w:rPr>
        <w:t xml:space="preserve"> highlight indicates new for PRMS-5.0; </w:t>
      </w:r>
      <w:r w:rsidR="002C3C3E" w:rsidRPr="00780070">
        <w:rPr>
          <w:strike/>
          <w:sz w:val="20"/>
        </w:rPr>
        <w:t>strikethrough</w:t>
      </w:r>
      <w:r w:rsidR="002C3C3E" w:rsidRPr="00780070">
        <w:rPr>
          <w:sz w:val="20"/>
        </w:rPr>
        <w:t xml:space="preserve"> indicates items removed</w:t>
      </w:r>
      <w:r w:rsidRPr="00780070">
        <w:rPr>
          <w:rFonts w:ascii="Arial Narrow" w:hAnsi="Arial Narrow"/>
          <w:sz w:val="20"/>
        </w:rPr>
        <w:t>]</w:t>
      </w:r>
    </w:p>
    <w:p w14:paraId="78DE741D" w14:textId="77777777" w:rsidR="005A09EB" w:rsidRPr="00121FB0" w:rsidRDefault="005A09EB" w:rsidP="000935A7">
      <w:pPr>
        <w:pStyle w:val="Reference"/>
        <w:spacing w:line="276" w:lineRule="auto"/>
        <w:rPr>
          <w:sz w:val="20"/>
        </w:rPr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49F37998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</w:t>
            </w:r>
            <w:r w:rsidR="00C15D9A">
              <w:rPr>
                <w:szCs w:val="20"/>
              </w:rPr>
              <w:t>e net application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B944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7400DA" w14:textId="5016A6B3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gain_inches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15A8C" w14:textId="64090652" w:rsidR="004278D8" w:rsidRDefault="004278D8" w:rsidP="004278D8">
            <w:pPr>
              <w:pStyle w:val="TableCellBody"/>
              <w:rPr>
                <w:szCs w:val="20"/>
              </w:rPr>
            </w:pPr>
            <w:proofErr w:type="spellStart"/>
            <w:r w:rsidRPr="004278D8">
              <w:rPr>
                <w:i/>
                <w:iCs/>
                <w:szCs w:val="20"/>
              </w:rPr>
              <w:t>canopy_gain</w:t>
            </w:r>
            <w:proofErr w:type="spellEnd"/>
            <w:r w:rsidRPr="004278D8">
              <w:rPr>
                <w:szCs w:val="20"/>
              </w:rPr>
              <w:t xml:space="preserve"> as depth in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BA544" w14:textId="3ED69C5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01E02" w14:textId="033E743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1C19C0" w14:textId="63C7763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4D196" w14:textId="760E557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77958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8BAA8" w14:textId="122DF08B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gain_inches</w:t>
            </w:r>
            <w:r>
              <w:rPr>
                <w:rStyle w:val="Variable"/>
                <w:color w:val="FF0000"/>
                <w:sz w:val="20"/>
                <w:szCs w:val="20"/>
              </w:rPr>
              <w:t>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D8BE8" w14:textId="537FE69B" w:rsidR="004278D8" w:rsidRDefault="004278D8" w:rsidP="004278D8">
            <w:pPr>
              <w:pStyle w:val="TableCellBody"/>
              <w:rPr>
                <w:szCs w:val="20"/>
              </w:rPr>
            </w:pPr>
            <w:proofErr w:type="spellStart"/>
            <w:r w:rsidRPr="004278D8">
              <w:rPr>
                <w:i/>
                <w:iCs/>
                <w:szCs w:val="20"/>
              </w:rPr>
              <w:t>canopy_gain</w:t>
            </w:r>
            <w:proofErr w:type="spellEnd"/>
            <w:r w:rsidRPr="004278D8">
              <w:rPr>
                <w:szCs w:val="20"/>
              </w:rPr>
              <w:t xml:space="preserve"> in canopy as depth over the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D2B0F" w14:textId="6CBEB16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9A7F4" w14:textId="6AA9C31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D1CBE" w14:textId="0DAE4C8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4B4D0" w14:textId="72BBBF7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278D8" w:rsidRPr="005E0E1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278D8" w:rsidRPr="00AC24D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46262">
              <w:rPr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4278D8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46262">
              <w:rPr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278D8" w:rsidRPr="00AC24D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278D8" w:rsidRPr="00324DC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278D8" w:rsidRPr="00AC24D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gains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gains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278D8" w:rsidRPr="00B97D48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278D8" w:rsidRDefault="004278D8" w:rsidP="004278D8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BFA3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72988A" w14:textId="27413AF5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4278D8">
              <w:rPr>
                <w:rStyle w:val="Variable"/>
                <w:color w:val="FF0000"/>
                <w:sz w:val="20"/>
                <w:szCs w:val="20"/>
              </w:rPr>
              <w:t>soilzone_gain_hru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2E6C9" w14:textId="040C6295" w:rsidR="004278D8" w:rsidRPr="00C4609E" w:rsidRDefault="004278D8" w:rsidP="004278D8">
            <w:pPr>
              <w:pStyle w:val="TableCellBody"/>
              <w:rPr>
                <w:szCs w:val="20"/>
              </w:rPr>
            </w:pPr>
            <w:r w:rsidRPr="004278D8">
              <w:rPr>
                <w:szCs w:val="20"/>
              </w:rPr>
              <w:t>Irrigation added to soilzone as depth over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C8236" w14:textId="346A994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3F9C" w14:textId="048237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B13663" w14:textId="6D0E6E9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05167" w14:textId="5DB6BB6D" w:rsidR="004278D8" w:rsidRPr="00DC687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278D8" w:rsidRPr="009C008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278D8" w:rsidRDefault="004278D8" w:rsidP="004278D8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 w:rsidRPr="00646262">
              <w:rPr>
                <w:b/>
                <w:szCs w:val="20"/>
              </w:rPr>
              <w:t>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278D8" w:rsidRPr="00C4609E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278D8" w:rsidRPr="00E2238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278D8" w:rsidRDefault="004278D8" w:rsidP="004278D8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278D8" w:rsidRPr="00607426" w:rsidRDefault="004278D8" w:rsidP="004278D8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278D8" w:rsidRDefault="004278D8" w:rsidP="004278D8">
            <w:pPr>
              <w:pStyle w:val="TableSpanner"/>
            </w:pPr>
            <w:r>
              <w:t>Interception</w:t>
            </w:r>
          </w:p>
        </w:tc>
      </w:tr>
      <w:tr w:rsidR="004278D8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Canopy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Form </w:t>
            </w:r>
            <w:r>
              <w:rPr>
                <w:szCs w:val="20"/>
              </w:rPr>
              <w:t xml:space="preserve">(0=rain; 1=snow) </w:t>
            </w:r>
            <w:r w:rsidRPr="00FB3EB4">
              <w:rPr>
                <w:szCs w:val="20"/>
              </w:rPr>
              <w:t>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4278D8" w:rsidRDefault="004278D8" w:rsidP="004278D8">
            <w:pPr>
              <w:pStyle w:val="TableSpanner"/>
            </w:pPr>
            <w:r>
              <w:t>Snow computations</w:t>
            </w:r>
          </w:p>
        </w:tc>
      </w:tr>
      <w:tr w:rsidR="004278D8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Pr="00F00E02">
              <w:rPr>
                <w:szCs w:val="20"/>
              </w:rPr>
              <w:t xml:space="preserve"> </w:t>
            </w:r>
            <w:r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4278D8" w:rsidRDefault="004278D8" w:rsidP="004278D8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4278D8" w:rsidRPr="00E21B17" w:rsidRDefault="004278D8" w:rsidP="004278D8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lastRenderedPageBreak/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4278D8" w:rsidRPr="00646262" w:rsidRDefault="004278D8" w:rsidP="004278D8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4278D8" w:rsidRPr="003F4ABB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4278D8" w:rsidRPr="003F4AB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4278D8" w:rsidRPr="003F4ABB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4278D8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4278D8" w:rsidRPr="003F4ABB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4278D8" w:rsidRPr="003F4ABB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4278D8" w:rsidRPr="003F4ABB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4278D8" w:rsidRPr="003F4ABB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4278D8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4278D8" w:rsidRDefault="004278D8" w:rsidP="004278D8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4278D8" w:rsidRDefault="004278D8" w:rsidP="004278D8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4278D8" w:rsidRPr="00646262" w:rsidRDefault="004278D8" w:rsidP="004278D8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4278D8" w:rsidRPr="00646262" w:rsidRDefault="004278D8" w:rsidP="004278D8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4278D8" w:rsidRPr="00646262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 xml:space="preserve">Snow cover fraction when there is new snow and in melt phase; </w:t>
            </w:r>
            <w:r w:rsidRPr="005674DA">
              <w:rPr>
                <w:szCs w:val="20"/>
              </w:rPr>
              <w:lastRenderedPageBreak/>
              <w:t>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Pr="005F005C">
              <w:rPr>
                <w:szCs w:val="20"/>
              </w:rPr>
              <w:t xml:space="preserve"> </w:t>
            </w:r>
            <w:r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4278D8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4278D8" w:rsidRPr="005A5F0A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4278D8" w:rsidRPr="005A5F0A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4278D8" w:rsidRPr="005A5F0A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4278D8" w:rsidRPr="00A30716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average glacier ice evaporation and </w:t>
            </w:r>
            <w:r w:rsidRPr="001472FE">
              <w:rPr>
                <w:szCs w:val="20"/>
              </w:rPr>
              <w:lastRenderedPageBreak/>
              <w:t>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704BEB5D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r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4278D8" w:rsidRPr="001472FE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4278D8" w:rsidRPr="00D653AD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4278D8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Pr="00024FDB">
              <w:rPr>
                <w:szCs w:val="20"/>
              </w:rPr>
              <w:t>glacierette</w:t>
            </w:r>
            <w:r>
              <w:rPr>
                <w:szCs w:val="20"/>
              </w:rPr>
              <w:t xml:space="preserve"> 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4278D8" w:rsidRDefault="004278D8" w:rsidP="004278D8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Density of the icepack on each glacier HRU, hard coded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4278D8" w:rsidRDefault="004278D8" w:rsidP="004278D8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4278D8" w:rsidRDefault="004278D8" w:rsidP="004278D8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4278D8" w:rsidRPr="003601A7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4278D8" w:rsidRPr="003601A7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4278D8" w:rsidRPr="00F819CF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4278D8" w:rsidRPr="00F819CF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an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4278D8" w:rsidRPr="006259CD" w:rsidRDefault="004278D8" w:rsidP="004278D8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4278D8" w:rsidRPr="006259CD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78313BF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</w:t>
            </w:r>
            <w:r>
              <w:rPr>
                <w:szCs w:val="20"/>
              </w:rPr>
              <w:t xml:space="preserve">(no snowpack) </w:t>
            </w:r>
            <w:r w:rsidRPr="00024FDB">
              <w:rPr>
                <w:szCs w:val="20"/>
              </w:rPr>
              <w:t xml:space="preserve">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4278D8" w:rsidRPr="008F05FF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4278D8" w:rsidRDefault="004278D8" w:rsidP="004278D8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4278D8" w:rsidRPr="00024FDB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4278D8" w:rsidRPr="00541F2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4278D8" w:rsidRPr="00751ED9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lastRenderedPageBreak/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4278D8" w:rsidRPr="00751ED9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4278D8" w:rsidRPr="00751ED9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4278D8" w:rsidRDefault="004278D8" w:rsidP="004278D8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4278D8" w:rsidRDefault="004278D8" w:rsidP="004278D8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4278D8" w:rsidRPr="00751ED9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4278D8" w:rsidRPr="009A1161" w:rsidRDefault="004278D8" w:rsidP="004278D8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4278D8" w:rsidRPr="009A1161" w:rsidRDefault="004278D8" w:rsidP="004278D8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Number of days since last 5-year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4278D8" w:rsidRDefault="004278D8" w:rsidP="004278D8">
            <w:pPr>
              <w:pStyle w:val="TableSpanner"/>
            </w:pPr>
            <w:r>
              <w:t>Evapotranspiration</w:t>
            </w:r>
          </w:p>
        </w:tc>
      </w:tr>
      <w:tr w:rsidR="004278D8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4278D8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4278D8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4278D8" w:rsidRPr="00596CF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4278D8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4278D8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</w:t>
            </w:r>
            <w:r w:rsidRPr="00FB3EB4">
              <w:rPr>
                <w:szCs w:val="20"/>
              </w:rPr>
              <w:lastRenderedPageBreak/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4278D8" w:rsidRPr="001E6965" w:rsidRDefault="004278D8" w:rsidP="004278D8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4278D8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4278D8" w:rsidRDefault="004278D8" w:rsidP="004278D8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4278D8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4278D8" w:rsidRPr="0007320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4278D8" w:rsidRPr="00073205" w:rsidRDefault="004278D8" w:rsidP="004278D8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4278D8" w:rsidRPr="0007320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4278D8" w:rsidRPr="0007320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4278D8" w:rsidRPr="0007320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4278D8" w:rsidRPr="0007320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4278D8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4278D8" w:rsidRPr="00596CF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4278D8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4278D8" w:rsidRPr="00596CF5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4278D8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4278D8" w:rsidRPr="00A4596B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4278D8" w:rsidRPr="00C15D9A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15D9A">
              <w:rPr>
                <w:rStyle w:val="Variable"/>
                <w:strike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4278D8" w:rsidRPr="00C15D9A" w:rsidRDefault="004278D8" w:rsidP="004278D8">
            <w:pPr>
              <w:pStyle w:val="TableCellBody"/>
              <w:rPr>
                <w:strike/>
                <w:szCs w:val="20"/>
              </w:rPr>
            </w:pPr>
            <w:r w:rsidRPr="00C15D9A">
              <w:rPr>
                <w:strike/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4278D8" w:rsidRPr="00C15D9A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15D9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4278D8" w:rsidRPr="00C15D9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15D9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4278D8" w:rsidRPr="00C15D9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15D9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4278D8" w:rsidRPr="00C15D9A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 w:rsidRPr="00C15D9A">
              <w:rPr>
                <w:strike/>
                <w:szCs w:val="20"/>
              </w:rPr>
              <w:t>always</w:t>
            </w:r>
          </w:p>
        </w:tc>
      </w:tr>
      <w:tr w:rsidR="004278D8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4278D8" w:rsidRPr="000F2C9D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 xml:space="preserve">surface runoff </w:t>
            </w:r>
            <w:r w:rsidRPr="00FB3EB4">
              <w:rPr>
                <w:szCs w:val="20"/>
              </w:rPr>
              <w:lastRenderedPageBreak/>
              <w:t>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4278D8" w:rsidRPr="000F2C9D" w:rsidRDefault="004278D8" w:rsidP="004278D8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4278D8" w:rsidRDefault="004278D8" w:rsidP="004278D8">
            <w:pPr>
              <w:pStyle w:val="TableSpanner"/>
            </w:pPr>
            <w:r>
              <w:t>Surface depression storage</w:t>
            </w:r>
          </w:p>
        </w:tc>
      </w:tr>
      <w:tr w:rsidR="004278D8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4278D8" w:rsidRPr="00C9667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4278D8" w:rsidRPr="0094682D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4278D8" w:rsidRDefault="004278D8" w:rsidP="004278D8">
            <w:pPr>
              <w:pStyle w:val="TableSpanner"/>
            </w:pPr>
            <w:r>
              <w:t>Soil zone storage, interflow, gravity drainage, Dunnian surface runoff</w:t>
            </w:r>
          </w:p>
        </w:tc>
      </w:tr>
      <w:tr w:rsidR="004278D8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4278D8" w:rsidRPr="00FB3EB4" w:rsidRDefault="004278D8" w:rsidP="004278D8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4278D8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4278D8" w:rsidRPr="0025084C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4278D8" w:rsidRPr="001251AB" w:rsidRDefault="004278D8" w:rsidP="004278D8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4278D8" w:rsidRPr="001251AB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4278D8" w:rsidRPr="001251AB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4278D8" w:rsidRPr="001251AB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4278D8" w:rsidRPr="001251AB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4278D8" w:rsidRPr="00537D83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4278D8" w:rsidRPr="00537D83" w:rsidRDefault="004278D8" w:rsidP="004278D8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 xml:space="preserve">Fraction of capillary reservoir storage of the maximum storage </w:t>
            </w:r>
            <w:r w:rsidRPr="00537D83">
              <w:rPr>
                <w:strike/>
                <w:szCs w:val="20"/>
              </w:rPr>
              <w:lastRenderedPageBreak/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4278D8" w:rsidRPr="00537D83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4278D8" w:rsidRPr="00537D83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4278D8" w:rsidRPr="00537D83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4278D8" w:rsidRPr="00537D83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4278D8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4278D8" w:rsidRPr="0024443A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4278D8" w:rsidRPr="0024443A" w:rsidRDefault="004278D8" w:rsidP="004278D8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4278D8" w:rsidRPr="0024443A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4278D8" w:rsidRPr="0024443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4278D8" w:rsidRPr="0024443A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4278D8" w:rsidRPr="0024443A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4278D8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4278D8" w:rsidRPr="00596CF5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4278D8" w:rsidRPr="00596CF5" w:rsidRDefault="004278D8" w:rsidP="004278D8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4278D8" w:rsidRPr="00596CF5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4278D8" w:rsidRPr="00596CF5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4278D8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4278D8" w:rsidRPr="00A7649E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4278D8" w:rsidRPr="00A7649E" w:rsidRDefault="004278D8" w:rsidP="004278D8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4278D8" w:rsidRPr="00A7649E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4278D8" w:rsidRPr="00A7649E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4278D8" w:rsidRPr="00A7649E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4278D8" w:rsidRPr="00A7649E" w:rsidRDefault="004278D8" w:rsidP="004278D8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4278D8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4278D8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4278D8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4278D8" w:rsidRPr="00C400D6" w:rsidRDefault="004278D8" w:rsidP="004278D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4278D8" w:rsidRPr="00C400D6" w:rsidRDefault="004278D8" w:rsidP="004278D8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4278D8" w:rsidRPr="00C400D6" w:rsidRDefault="004278D8" w:rsidP="004278D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4278D8" w:rsidRPr="00C400D6" w:rsidRDefault="004278D8" w:rsidP="004278D8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4278D8" w:rsidRPr="00C400D6" w:rsidRDefault="004278D8" w:rsidP="004278D8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4278D8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fraction of soil-zone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4278D8" w:rsidRDefault="004278D8" w:rsidP="004278D8">
            <w:pPr>
              <w:pStyle w:val="TableSpanner"/>
            </w:pPr>
            <w:r>
              <w:t>Groundwater flow</w:t>
            </w:r>
          </w:p>
        </w:tc>
      </w:tr>
      <w:tr w:rsidR="004278D8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4278D8" w:rsidRPr="004F47F5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4278D8" w:rsidRPr="009626A0" w:rsidRDefault="004278D8" w:rsidP="004278D8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4278D8" w:rsidRDefault="004278D8" w:rsidP="004278D8">
            <w:pPr>
              <w:pStyle w:val="TableSpanner"/>
            </w:pPr>
            <w:r>
              <w:t>Streamflow</w:t>
            </w:r>
          </w:p>
        </w:tc>
      </w:tr>
      <w:tr w:rsidR="004278D8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4278D8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4278D8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4278D8" w:rsidRPr="002049A6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4278D8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4278D8" w:rsidRPr="00CF3A69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4278D8" w:rsidRPr="0070236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4278D8" w:rsidRPr="00702369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4278D8" w:rsidRPr="00CF3A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4278D8" w:rsidRPr="0070236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4278D8" w:rsidRPr="00702369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4278D8" w:rsidRPr="00CF3A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4278D8" w:rsidRPr="0070236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4278D8" w:rsidRPr="00702369" w:rsidRDefault="004278D8" w:rsidP="004278D8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4278D8" w:rsidRPr="00CF3A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Canada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4278D8" w:rsidRPr="00537D83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4278D8" w:rsidRPr="00E31347" w:rsidRDefault="004278D8" w:rsidP="004278D8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4278D8" w:rsidRPr="00D525D9" w:rsidRDefault="004278D8" w:rsidP="004278D8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4278D8" w:rsidRPr="00D525D9" w:rsidRDefault="004278D8" w:rsidP="004278D8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4278D8" w:rsidRPr="00D525D9" w:rsidRDefault="004278D8" w:rsidP="004278D8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4278D8" w:rsidRPr="00C146B6" w:rsidRDefault="004278D8" w:rsidP="004278D8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4278D8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4278D8" w:rsidRPr="00FB3EB4" w:rsidRDefault="004278D8" w:rsidP="004278D8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4278D8" w:rsidRPr="00C146B6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4278D8" w:rsidRPr="00C146B6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4278D8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4278D8" w:rsidRPr="00D525D9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4278D8" w:rsidRDefault="004278D8" w:rsidP="004278D8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4278D8" w:rsidRPr="00C146B6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4278D8" w:rsidRPr="00702369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278D8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4278D8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4278D8" w:rsidRPr="0026218A" w:rsidRDefault="004278D8" w:rsidP="004278D8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4278D8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4278D8" w:rsidRPr="00C6097A" w:rsidRDefault="004278D8" w:rsidP="004278D8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4278D8" w:rsidRPr="00C6097A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4278D8" w:rsidRDefault="004278D8" w:rsidP="004278D8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4278D8" w:rsidRDefault="004278D8" w:rsidP="004278D8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4278D8" w:rsidRPr="00C6097A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4278D8" w:rsidRPr="00C6097A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4278D8" w:rsidRDefault="004278D8" w:rsidP="004278D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4278D8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4278D8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4278D8" w:rsidRPr="00B9380E" w:rsidRDefault="004278D8" w:rsidP="004278D8">
            <w:pPr>
              <w:pStyle w:val="TableSpanner"/>
            </w:pPr>
            <w:r>
              <w:t>Lake dynamics</w:t>
            </w:r>
          </w:p>
        </w:tc>
      </w:tr>
      <w:tr w:rsidR="004278D8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4278D8" w:rsidRPr="0025084C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4278D8" w:rsidRPr="0025084C" w:rsidRDefault="004278D8" w:rsidP="004278D8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4278D8" w:rsidRPr="0025084C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4278D8" w:rsidRPr="0025084C" w:rsidRDefault="004278D8" w:rsidP="004278D8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4278D8" w:rsidRPr="0025084C" w:rsidRDefault="004278D8" w:rsidP="004278D8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4278D8" w:rsidRPr="0025084C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4278D8" w:rsidRPr="004F47F5" w:rsidRDefault="004278D8" w:rsidP="004278D8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4278D8" w:rsidRPr="004F47F5" w:rsidRDefault="004278D8" w:rsidP="004278D8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4278D8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278D8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4278D8" w:rsidRPr="00A04F1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4278D8" w:rsidRPr="00A04F11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4278D8" w:rsidRPr="00FB3EB4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4278D8" w:rsidRPr="00FB3EB4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4278D8" w:rsidRPr="00FB3EB4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4278D8" w:rsidRPr="00FB3EB4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4278D8" w:rsidRPr="00FB3EB4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278D8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4278D8" w:rsidRPr="00A04F11" w:rsidRDefault="004278D8" w:rsidP="004278D8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4278D8" w:rsidRPr="00A04F11" w:rsidRDefault="004278D8" w:rsidP="004278D8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4278D8" w:rsidRPr="00A04F11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4278D8" w:rsidRPr="00A04F11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4278D8" w:rsidRPr="00A04F11" w:rsidRDefault="004278D8" w:rsidP="004278D8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4278D8" w:rsidRPr="00A04F11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 xml:space="preserve">each lake using broad-crested weir or gate </w:t>
            </w:r>
            <w:r w:rsidRPr="00FB3EB4">
              <w:rPr>
                <w:szCs w:val="20"/>
              </w:rPr>
              <w:lastRenderedPageBreak/>
              <w:t>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4278D8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4278D8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4278D8" w:rsidRPr="00FB3EB4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4278D8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4278D8" w:rsidRPr="00FB3EB4" w:rsidRDefault="004278D8" w:rsidP="004278D8">
            <w:pPr>
              <w:pStyle w:val="TableSpanner"/>
            </w:pPr>
            <w:r>
              <w:t>Water balance</w:t>
            </w:r>
          </w:p>
        </w:tc>
      </w:tr>
      <w:tr w:rsidR="004278D8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surface-depression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278D8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4278D8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4278D8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4278D8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4278D8" w:rsidRPr="00FB3EB4" w:rsidRDefault="004278D8" w:rsidP="004278D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4278D8" w:rsidRPr="00967DFE" w:rsidRDefault="004278D8" w:rsidP="004278D8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4278D8" w:rsidRPr="0026218A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278D8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4278D8" w:rsidRPr="00967DFE" w:rsidRDefault="004278D8" w:rsidP="004278D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4278D8" w:rsidRPr="00FB3EB4" w:rsidRDefault="004278D8" w:rsidP="004278D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4278D8" w:rsidRPr="00FB3EB4" w:rsidRDefault="004278D8" w:rsidP="004278D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4278D8" w:rsidRPr="00FB3EB4" w:rsidRDefault="004278D8" w:rsidP="004278D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4278D8" w:rsidRPr="00FB3EB4" w:rsidRDefault="004278D8" w:rsidP="004278D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121FB0">
      <w:pPr>
        <w:pStyle w:val="TableFootnote"/>
        <w:spacing w:line="240" w:lineRule="auto"/>
      </w:pPr>
      <w:r>
        <w:rPr>
          <w:vertAlign w:val="superscript"/>
        </w:rPr>
        <w:lastRenderedPageBreak/>
        <w:t>1</w:t>
      </w:r>
      <w:r>
        <w:t>Dimension variables defined in table 1-1.</w:t>
      </w:r>
    </w:p>
    <w:p w14:paraId="3EE5BABB" w14:textId="77777777" w:rsidR="00743A27" w:rsidRDefault="00743A27" w:rsidP="00121FB0"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121FB0"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121FB0">
      <w:pPr>
        <w:pStyle w:val="TableFootnote"/>
        <w:spacing w:before="0" w:line="240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64D58606" w:rsidR="00664F79" w:rsidRPr="00B411FA" w:rsidDel="006A1A68" w:rsidRDefault="00664F79" w:rsidP="00B411FA">
      <w:pPr>
        <w:spacing w:line="276" w:lineRule="auto"/>
        <w:rPr>
          <w:del w:id="15" w:author="Regan, Robert S." w:date="2020-05-11T15:44:00Z"/>
          <w:sz w:val="24"/>
        </w:rPr>
        <w:sectPr w:rsidR="00664F79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7C374" w14:textId="77777777" w:rsidR="000B5BFF" w:rsidRDefault="000B5BFF">
      <w:r>
        <w:separator/>
      </w:r>
    </w:p>
  </w:endnote>
  <w:endnote w:type="continuationSeparator" w:id="0">
    <w:p w14:paraId="0B765F66" w14:textId="77777777" w:rsidR="000B5BFF" w:rsidRDefault="000B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41FB1" w14:textId="77777777" w:rsidR="00E57F4C" w:rsidRDefault="00E57F4C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E57F4C" w:rsidRDefault="00E57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20D5" w14:textId="77777777" w:rsidR="00E57F4C" w:rsidRDefault="00E57F4C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E57F4C" w:rsidRDefault="00E57F4C" w:rsidP="00743A27">
    <w:pPr>
      <w:pStyle w:val="Footer"/>
      <w:framePr w:wrap="around" w:vAnchor="text" w:hAnchor="margin" w:xAlign="center" w:y="1"/>
    </w:pPr>
  </w:p>
  <w:p w14:paraId="7785A29E" w14:textId="357508DF" w:rsidR="00E57F4C" w:rsidRDefault="00E57F4C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E57F4C" w:rsidRDefault="00E57F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AB449" w14:textId="77777777" w:rsidR="000B5BFF" w:rsidRDefault="000B5BFF">
      <w:r>
        <w:separator/>
      </w:r>
    </w:p>
  </w:footnote>
  <w:footnote w:type="continuationSeparator" w:id="0">
    <w:p w14:paraId="1B85EB6C" w14:textId="77777777" w:rsidR="000B5BFF" w:rsidRDefault="000B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gan, Robert S.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67DA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B5BFF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6B2B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1FB0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084D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D7C2B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A12"/>
    <w:rsid w:val="00327B9D"/>
    <w:rsid w:val="003332D3"/>
    <w:rsid w:val="00336A0F"/>
    <w:rsid w:val="00336C41"/>
    <w:rsid w:val="003401C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52AB"/>
    <w:rsid w:val="003871B3"/>
    <w:rsid w:val="00391374"/>
    <w:rsid w:val="003924C2"/>
    <w:rsid w:val="00392B4D"/>
    <w:rsid w:val="00394861"/>
    <w:rsid w:val="00395265"/>
    <w:rsid w:val="003958FD"/>
    <w:rsid w:val="003961EE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23BF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31AA"/>
    <w:rsid w:val="00426C6C"/>
    <w:rsid w:val="00426F19"/>
    <w:rsid w:val="004278D8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065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C0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17CAE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2299"/>
    <w:rsid w:val="00656D13"/>
    <w:rsid w:val="00657FCA"/>
    <w:rsid w:val="00663397"/>
    <w:rsid w:val="00664F79"/>
    <w:rsid w:val="00664FCF"/>
    <w:rsid w:val="0066618F"/>
    <w:rsid w:val="00666FC6"/>
    <w:rsid w:val="00670E12"/>
    <w:rsid w:val="00670E75"/>
    <w:rsid w:val="00671ED2"/>
    <w:rsid w:val="00672196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3CC2"/>
    <w:rsid w:val="006E5EE0"/>
    <w:rsid w:val="006F01F4"/>
    <w:rsid w:val="006F3216"/>
    <w:rsid w:val="006F3787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0070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1F48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37F06"/>
    <w:rsid w:val="008403E2"/>
    <w:rsid w:val="008406AF"/>
    <w:rsid w:val="00840B74"/>
    <w:rsid w:val="00841F42"/>
    <w:rsid w:val="00842AB6"/>
    <w:rsid w:val="00842B3F"/>
    <w:rsid w:val="00842F84"/>
    <w:rsid w:val="00843DE3"/>
    <w:rsid w:val="00846542"/>
    <w:rsid w:val="00850FB0"/>
    <w:rsid w:val="00852238"/>
    <w:rsid w:val="00852A96"/>
    <w:rsid w:val="00854106"/>
    <w:rsid w:val="0085588F"/>
    <w:rsid w:val="00855D18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12D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A55A1"/>
    <w:rsid w:val="009B0384"/>
    <w:rsid w:val="009B0C48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755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379FB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77C4F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6F31"/>
    <w:rsid w:val="00AA73A5"/>
    <w:rsid w:val="00AB0986"/>
    <w:rsid w:val="00AB41A7"/>
    <w:rsid w:val="00AB469E"/>
    <w:rsid w:val="00AB6161"/>
    <w:rsid w:val="00AC0D86"/>
    <w:rsid w:val="00AC1E6C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23C3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0BCC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5D9A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2BD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7E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3BB4"/>
    <w:rsid w:val="00CC6B06"/>
    <w:rsid w:val="00CC733E"/>
    <w:rsid w:val="00CD1385"/>
    <w:rsid w:val="00CD409C"/>
    <w:rsid w:val="00CD40DC"/>
    <w:rsid w:val="00CD4791"/>
    <w:rsid w:val="00CD4C7B"/>
    <w:rsid w:val="00CD734E"/>
    <w:rsid w:val="00CD73EC"/>
    <w:rsid w:val="00CD7723"/>
    <w:rsid w:val="00CE2614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5DA1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3DA6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C6B12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57F4C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33CE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AD4"/>
    <w:rsid w:val="00EF4FF1"/>
    <w:rsid w:val="00EF6929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828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046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4D7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B95C7-82BC-4E13-8C92-4BA5040C15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9873</TotalTime>
  <Pages>74</Pages>
  <Words>26669</Words>
  <Characters>152018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178331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112</cp:revision>
  <cp:lastPrinted>2014-10-29T20:27:00Z</cp:lastPrinted>
  <dcterms:created xsi:type="dcterms:W3CDTF">2020-05-11T21:43:00Z</dcterms:created>
  <dcterms:modified xsi:type="dcterms:W3CDTF">2021-10-22T22:26:00Z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